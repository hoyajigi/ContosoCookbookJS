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3C3" w:rsidRPr="00717A8E" w:rsidRDefault="002573C3" w:rsidP="002573C3">
      <w:pPr>
        <w:rPr>
          <w:noProof/>
          <w:vanish/>
          <w:lang w:eastAsia="es-AR"/>
          <w:specVanish/>
        </w:rPr>
      </w:pPr>
    </w:p>
    <w:p w:rsidR="002573C3" w:rsidRPr="00D54414" w:rsidRDefault="002573C3" w:rsidP="002573C3">
      <w:pPr>
        <w:rPr>
          <w:rFonts w:ascii="Arial Black" w:hAnsi="Arial Black"/>
          <w:noProof/>
          <w:sz w:val="52"/>
          <w:highlight w:val="yellow"/>
        </w:rPr>
      </w:pPr>
      <w:r>
        <w:rPr>
          <w:rFonts w:ascii="Arial Black" w:hAnsi="Arial Black"/>
          <w:noProof/>
          <w:sz w:val="52"/>
          <w:highlight w:val="yellow"/>
        </w:rPr>
        <w:t xml:space="preserve"> </w:t>
      </w:r>
    </w:p>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F33EC1" w:rsidP="002573C3">
      <w:pPr>
        <w:pStyle w:val="HOLDescription"/>
        <w:rPr>
          <w:rFonts w:ascii="Arial Narrow" w:hAnsi="Arial Narrow"/>
          <w:noProof/>
          <w:sz w:val="56"/>
          <w:szCs w:val="56"/>
          <w:lang w:val="en-US"/>
        </w:rPr>
      </w:pPr>
      <w:r>
        <w:rPr>
          <w:rFonts w:ascii="Arial Narrow" w:hAnsi="Arial Narrow"/>
          <w:noProof/>
          <w:sz w:val="56"/>
          <w:szCs w:val="56"/>
          <w:lang w:val="en-US"/>
        </w:rPr>
        <w:t xml:space="preserve">Application Bars and </w:t>
      </w:r>
      <w:r w:rsidR="00743E06">
        <w:rPr>
          <w:rFonts w:ascii="Arial Narrow" w:hAnsi="Arial Narrow"/>
          <w:noProof/>
          <w:sz w:val="56"/>
          <w:szCs w:val="56"/>
          <w:lang w:val="en-US"/>
        </w:rPr>
        <w:t>Media</w:t>
      </w:r>
      <w:r w:rsidR="00895430">
        <w:rPr>
          <w:rFonts w:ascii="Arial Narrow" w:hAnsi="Arial Narrow"/>
          <w:noProof/>
          <w:sz w:val="56"/>
          <w:szCs w:val="56"/>
          <w:lang w:val="en-US"/>
        </w:rPr>
        <w:t xml:space="preserve"> Capture</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090860"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090860" w:rsidRPr="001835C9">
        <w:rPr>
          <w:rFonts w:ascii="Arial" w:eastAsia="Batang" w:hAnsi="Arial" w:cs="Times New Roman"/>
          <w:noProof/>
          <w:szCs w:val="20"/>
          <w:lang w:eastAsia="ko-KR"/>
        </w:rPr>
        <w:fldChar w:fldCharType="separate"/>
      </w:r>
      <w:r w:rsidR="009B1B8A">
        <w:rPr>
          <w:rFonts w:ascii="Arial" w:eastAsia="Batang" w:hAnsi="Arial" w:cs="Times New Roman"/>
          <w:noProof/>
          <w:szCs w:val="20"/>
          <w:lang w:eastAsia="ko-KR"/>
        </w:rPr>
        <w:t>6/20/2012</w:t>
      </w:r>
      <w:r w:rsidR="00090860"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he-IL"/>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1773A9"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090860">
        <w:fldChar w:fldCharType="begin"/>
      </w:r>
      <w:r>
        <w:instrText xml:space="preserve">  </w:instrText>
      </w:r>
      <w:r w:rsidR="00090860">
        <w:fldChar w:fldCharType="end"/>
      </w:r>
      <w:r w:rsidR="00090860" w:rsidRPr="00D54414">
        <w:rPr>
          <w:caps w:val="0"/>
        </w:rPr>
        <w:fldChar w:fldCharType="begin"/>
      </w:r>
      <w:r w:rsidRPr="00D54414">
        <w:instrText xml:space="preserve"> TOC \h \z \t "Heading 3,2,pp Topic,1,PP Procedure start,3" </w:instrText>
      </w:r>
      <w:r w:rsidR="00090860" w:rsidRPr="00D54414">
        <w:rPr>
          <w:caps w:val="0"/>
        </w:rPr>
        <w:fldChar w:fldCharType="separate"/>
      </w:r>
    </w:p>
    <w:p w:rsidR="001773A9" w:rsidRDefault="00577893">
      <w:pPr>
        <w:pStyle w:val="TOC1"/>
        <w:rPr>
          <w:rFonts w:asciiTheme="minorHAnsi" w:eastAsiaTheme="minorEastAsia" w:hAnsiTheme="minorHAnsi" w:cstheme="minorBidi"/>
          <w:b w:val="0"/>
          <w:bCs w:val="0"/>
          <w:caps w:val="0"/>
          <w:sz w:val="22"/>
          <w:szCs w:val="22"/>
          <w:lang w:eastAsia="en-US" w:bidi="ar-SA"/>
        </w:rPr>
      </w:pPr>
      <w:hyperlink w:anchor="_Toc327336048" w:history="1">
        <w:r w:rsidR="001773A9" w:rsidRPr="00924F2C">
          <w:rPr>
            <w:rStyle w:val="Hyperlink"/>
            <w:rFonts w:eastAsia="Arial Unicode MS"/>
          </w:rPr>
          <w:t>Overview</w:t>
        </w:r>
        <w:r w:rsidR="001773A9">
          <w:rPr>
            <w:webHidden/>
          </w:rPr>
          <w:tab/>
        </w:r>
        <w:r w:rsidR="001773A9">
          <w:rPr>
            <w:webHidden/>
          </w:rPr>
          <w:fldChar w:fldCharType="begin"/>
        </w:r>
        <w:r w:rsidR="001773A9">
          <w:rPr>
            <w:webHidden/>
          </w:rPr>
          <w:instrText xml:space="preserve"> PAGEREF _Toc327336048 \h </w:instrText>
        </w:r>
        <w:r w:rsidR="001773A9">
          <w:rPr>
            <w:webHidden/>
          </w:rPr>
        </w:r>
        <w:r w:rsidR="001773A9">
          <w:rPr>
            <w:webHidden/>
          </w:rPr>
          <w:fldChar w:fldCharType="separate"/>
        </w:r>
        <w:r w:rsidR="001773A9">
          <w:rPr>
            <w:webHidden/>
          </w:rPr>
          <w:t>3</w:t>
        </w:r>
        <w:r w:rsidR="001773A9">
          <w:rPr>
            <w:webHidden/>
          </w:rPr>
          <w:fldChar w:fldCharType="end"/>
        </w:r>
      </w:hyperlink>
    </w:p>
    <w:p w:rsidR="001773A9" w:rsidRDefault="00577893">
      <w:pPr>
        <w:pStyle w:val="TOC1"/>
        <w:rPr>
          <w:rFonts w:asciiTheme="minorHAnsi" w:eastAsiaTheme="minorEastAsia" w:hAnsiTheme="minorHAnsi" w:cstheme="minorBidi"/>
          <w:b w:val="0"/>
          <w:bCs w:val="0"/>
          <w:caps w:val="0"/>
          <w:sz w:val="22"/>
          <w:szCs w:val="22"/>
          <w:lang w:eastAsia="en-US" w:bidi="ar-SA"/>
        </w:rPr>
      </w:pPr>
      <w:hyperlink w:anchor="_Toc327336049" w:history="1">
        <w:r w:rsidR="001773A9" w:rsidRPr="00924F2C">
          <w:rPr>
            <w:rStyle w:val="Hyperlink"/>
          </w:rPr>
          <w:t>Exercise 1: Add an Application Bar</w:t>
        </w:r>
        <w:r w:rsidR="001773A9">
          <w:rPr>
            <w:webHidden/>
          </w:rPr>
          <w:tab/>
        </w:r>
        <w:r w:rsidR="001773A9">
          <w:rPr>
            <w:webHidden/>
          </w:rPr>
          <w:fldChar w:fldCharType="begin"/>
        </w:r>
        <w:r w:rsidR="001773A9">
          <w:rPr>
            <w:webHidden/>
          </w:rPr>
          <w:instrText xml:space="preserve"> PAGEREF _Toc327336049 \h </w:instrText>
        </w:r>
        <w:r w:rsidR="001773A9">
          <w:rPr>
            <w:webHidden/>
          </w:rPr>
        </w:r>
        <w:r w:rsidR="001773A9">
          <w:rPr>
            <w:webHidden/>
          </w:rPr>
          <w:fldChar w:fldCharType="separate"/>
        </w:r>
        <w:r w:rsidR="001773A9">
          <w:rPr>
            <w:webHidden/>
          </w:rPr>
          <w:t>4</w:t>
        </w:r>
        <w:r w:rsidR="001773A9">
          <w:rPr>
            <w:webHidden/>
          </w:rPr>
          <w:fldChar w:fldCharType="end"/>
        </w:r>
      </w:hyperlink>
    </w:p>
    <w:p w:rsidR="001773A9" w:rsidRDefault="00577893">
      <w:pPr>
        <w:pStyle w:val="TOC3"/>
        <w:tabs>
          <w:tab w:val="right" w:leader="dot" w:pos="9350"/>
        </w:tabs>
        <w:rPr>
          <w:noProof/>
          <w:lang w:bidi="ar-SA"/>
        </w:rPr>
      </w:pPr>
      <w:hyperlink w:anchor="_Toc327336050" w:history="1">
        <w:r w:rsidR="001773A9" w:rsidRPr="00924F2C">
          <w:rPr>
            <w:rStyle w:val="Hyperlink"/>
            <w:noProof/>
          </w:rPr>
          <w:t>Task 1 – Add an Application Bar to the Item-Detail Page</w:t>
        </w:r>
        <w:r w:rsidR="001773A9">
          <w:rPr>
            <w:noProof/>
            <w:webHidden/>
          </w:rPr>
          <w:tab/>
        </w:r>
        <w:r w:rsidR="001773A9">
          <w:rPr>
            <w:noProof/>
            <w:webHidden/>
          </w:rPr>
          <w:fldChar w:fldCharType="begin"/>
        </w:r>
        <w:r w:rsidR="001773A9">
          <w:rPr>
            <w:noProof/>
            <w:webHidden/>
          </w:rPr>
          <w:instrText xml:space="preserve"> PAGEREF _Toc327336050 \h </w:instrText>
        </w:r>
        <w:r w:rsidR="001773A9">
          <w:rPr>
            <w:noProof/>
            <w:webHidden/>
          </w:rPr>
        </w:r>
        <w:r w:rsidR="001773A9">
          <w:rPr>
            <w:noProof/>
            <w:webHidden/>
          </w:rPr>
          <w:fldChar w:fldCharType="separate"/>
        </w:r>
        <w:r w:rsidR="001773A9">
          <w:rPr>
            <w:noProof/>
            <w:webHidden/>
          </w:rPr>
          <w:t>4</w:t>
        </w:r>
        <w:r w:rsidR="001773A9">
          <w:rPr>
            <w:noProof/>
            <w:webHidden/>
          </w:rPr>
          <w:fldChar w:fldCharType="end"/>
        </w:r>
      </w:hyperlink>
    </w:p>
    <w:p w:rsidR="001773A9" w:rsidRDefault="00577893">
      <w:pPr>
        <w:pStyle w:val="TOC3"/>
        <w:tabs>
          <w:tab w:val="right" w:leader="dot" w:pos="9350"/>
        </w:tabs>
        <w:rPr>
          <w:noProof/>
          <w:lang w:bidi="ar-SA"/>
        </w:rPr>
      </w:pPr>
      <w:hyperlink w:anchor="_Toc327336051" w:history="1">
        <w:r w:rsidR="001773A9" w:rsidRPr="00924F2C">
          <w:rPr>
            <w:rStyle w:val="Hyperlink"/>
            <w:noProof/>
          </w:rPr>
          <w:t>Task 2 – Test the Results</w:t>
        </w:r>
        <w:r w:rsidR="001773A9">
          <w:rPr>
            <w:noProof/>
            <w:webHidden/>
          </w:rPr>
          <w:tab/>
        </w:r>
        <w:r w:rsidR="001773A9">
          <w:rPr>
            <w:noProof/>
            <w:webHidden/>
          </w:rPr>
          <w:fldChar w:fldCharType="begin"/>
        </w:r>
        <w:r w:rsidR="001773A9">
          <w:rPr>
            <w:noProof/>
            <w:webHidden/>
          </w:rPr>
          <w:instrText xml:space="preserve"> PAGEREF _Toc327336051 \h </w:instrText>
        </w:r>
        <w:r w:rsidR="001773A9">
          <w:rPr>
            <w:noProof/>
            <w:webHidden/>
          </w:rPr>
        </w:r>
        <w:r w:rsidR="001773A9">
          <w:rPr>
            <w:noProof/>
            <w:webHidden/>
          </w:rPr>
          <w:fldChar w:fldCharType="separate"/>
        </w:r>
        <w:r w:rsidR="001773A9">
          <w:rPr>
            <w:noProof/>
            <w:webHidden/>
          </w:rPr>
          <w:t>5</w:t>
        </w:r>
        <w:r w:rsidR="001773A9">
          <w:rPr>
            <w:noProof/>
            <w:webHidden/>
          </w:rPr>
          <w:fldChar w:fldCharType="end"/>
        </w:r>
      </w:hyperlink>
    </w:p>
    <w:p w:rsidR="001773A9" w:rsidRDefault="00577893">
      <w:pPr>
        <w:pStyle w:val="TOC1"/>
        <w:rPr>
          <w:rFonts w:asciiTheme="minorHAnsi" w:eastAsiaTheme="minorEastAsia" w:hAnsiTheme="minorHAnsi" w:cstheme="minorBidi"/>
          <w:b w:val="0"/>
          <w:bCs w:val="0"/>
          <w:caps w:val="0"/>
          <w:sz w:val="22"/>
          <w:szCs w:val="22"/>
          <w:lang w:eastAsia="en-US" w:bidi="ar-SA"/>
        </w:rPr>
      </w:pPr>
      <w:hyperlink w:anchor="_Toc327336052" w:history="1">
        <w:r w:rsidR="001773A9" w:rsidRPr="00924F2C">
          <w:rPr>
            <w:rStyle w:val="Hyperlink"/>
          </w:rPr>
          <w:t>Exercise 2: Add Photo Capture</w:t>
        </w:r>
        <w:r w:rsidR="001773A9">
          <w:rPr>
            <w:webHidden/>
          </w:rPr>
          <w:tab/>
        </w:r>
        <w:r w:rsidR="001773A9">
          <w:rPr>
            <w:webHidden/>
          </w:rPr>
          <w:fldChar w:fldCharType="begin"/>
        </w:r>
        <w:r w:rsidR="001773A9">
          <w:rPr>
            <w:webHidden/>
          </w:rPr>
          <w:instrText xml:space="preserve"> PAGEREF _Toc327336052 \h </w:instrText>
        </w:r>
        <w:r w:rsidR="001773A9">
          <w:rPr>
            <w:webHidden/>
          </w:rPr>
        </w:r>
        <w:r w:rsidR="001773A9">
          <w:rPr>
            <w:webHidden/>
          </w:rPr>
          <w:fldChar w:fldCharType="separate"/>
        </w:r>
        <w:r w:rsidR="001773A9">
          <w:rPr>
            <w:webHidden/>
          </w:rPr>
          <w:t>6</w:t>
        </w:r>
        <w:r w:rsidR="001773A9">
          <w:rPr>
            <w:webHidden/>
          </w:rPr>
          <w:fldChar w:fldCharType="end"/>
        </w:r>
      </w:hyperlink>
    </w:p>
    <w:p w:rsidR="001773A9" w:rsidRDefault="00577893">
      <w:pPr>
        <w:pStyle w:val="TOC3"/>
        <w:tabs>
          <w:tab w:val="right" w:leader="dot" w:pos="9350"/>
        </w:tabs>
        <w:rPr>
          <w:noProof/>
          <w:lang w:bidi="ar-SA"/>
        </w:rPr>
      </w:pPr>
      <w:hyperlink w:anchor="_Toc327336053" w:history="1">
        <w:r w:rsidR="001773A9" w:rsidRPr="00924F2C">
          <w:rPr>
            <w:rStyle w:val="Hyperlink"/>
            <w:noProof/>
          </w:rPr>
          <w:t>Task 1 – Use CameraCaptureUI to Capture Photos</w:t>
        </w:r>
        <w:r w:rsidR="001773A9">
          <w:rPr>
            <w:noProof/>
            <w:webHidden/>
          </w:rPr>
          <w:tab/>
        </w:r>
        <w:r w:rsidR="001773A9">
          <w:rPr>
            <w:noProof/>
            <w:webHidden/>
          </w:rPr>
          <w:fldChar w:fldCharType="begin"/>
        </w:r>
        <w:r w:rsidR="001773A9">
          <w:rPr>
            <w:noProof/>
            <w:webHidden/>
          </w:rPr>
          <w:instrText xml:space="preserve"> PAGEREF _Toc327336053 \h </w:instrText>
        </w:r>
        <w:r w:rsidR="001773A9">
          <w:rPr>
            <w:noProof/>
            <w:webHidden/>
          </w:rPr>
        </w:r>
        <w:r w:rsidR="001773A9">
          <w:rPr>
            <w:noProof/>
            <w:webHidden/>
          </w:rPr>
          <w:fldChar w:fldCharType="separate"/>
        </w:r>
        <w:r w:rsidR="001773A9">
          <w:rPr>
            <w:noProof/>
            <w:webHidden/>
          </w:rPr>
          <w:t>6</w:t>
        </w:r>
        <w:r w:rsidR="001773A9">
          <w:rPr>
            <w:noProof/>
            <w:webHidden/>
          </w:rPr>
          <w:fldChar w:fldCharType="end"/>
        </w:r>
      </w:hyperlink>
    </w:p>
    <w:p w:rsidR="001773A9" w:rsidRDefault="00577893">
      <w:pPr>
        <w:pStyle w:val="TOC3"/>
        <w:tabs>
          <w:tab w:val="right" w:leader="dot" w:pos="9350"/>
        </w:tabs>
        <w:rPr>
          <w:noProof/>
          <w:lang w:bidi="ar-SA"/>
        </w:rPr>
      </w:pPr>
      <w:hyperlink w:anchor="_Toc327336054" w:history="1">
        <w:r w:rsidR="001773A9" w:rsidRPr="00924F2C">
          <w:rPr>
            <w:rStyle w:val="Hyperlink"/>
            <w:noProof/>
          </w:rPr>
          <w:t>Task 2 – Enable Webcam Access</w:t>
        </w:r>
        <w:r w:rsidR="001773A9">
          <w:rPr>
            <w:noProof/>
            <w:webHidden/>
          </w:rPr>
          <w:tab/>
        </w:r>
        <w:r w:rsidR="001773A9">
          <w:rPr>
            <w:noProof/>
            <w:webHidden/>
          </w:rPr>
          <w:fldChar w:fldCharType="begin"/>
        </w:r>
        <w:r w:rsidR="001773A9">
          <w:rPr>
            <w:noProof/>
            <w:webHidden/>
          </w:rPr>
          <w:instrText xml:space="preserve"> PAGEREF _Toc327336054 \h </w:instrText>
        </w:r>
        <w:r w:rsidR="001773A9">
          <w:rPr>
            <w:noProof/>
            <w:webHidden/>
          </w:rPr>
        </w:r>
        <w:r w:rsidR="001773A9">
          <w:rPr>
            <w:noProof/>
            <w:webHidden/>
          </w:rPr>
          <w:fldChar w:fldCharType="separate"/>
        </w:r>
        <w:r w:rsidR="001773A9">
          <w:rPr>
            <w:noProof/>
            <w:webHidden/>
          </w:rPr>
          <w:t>8</w:t>
        </w:r>
        <w:r w:rsidR="001773A9">
          <w:rPr>
            <w:noProof/>
            <w:webHidden/>
          </w:rPr>
          <w:fldChar w:fldCharType="end"/>
        </w:r>
      </w:hyperlink>
    </w:p>
    <w:p w:rsidR="001773A9" w:rsidRDefault="00577893">
      <w:pPr>
        <w:pStyle w:val="TOC3"/>
        <w:tabs>
          <w:tab w:val="right" w:leader="dot" w:pos="9350"/>
        </w:tabs>
        <w:rPr>
          <w:noProof/>
          <w:lang w:bidi="ar-SA"/>
        </w:rPr>
      </w:pPr>
      <w:hyperlink w:anchor="_Toc327336055" w:history="1">
        <w:r w:rsidR="001773A9" w:rsidRPr="00924F2C">
          <w:rPr>
            <w:rStyle w:val="Hyperlink"/>
            <w:noProof/>
          </w:rPr>
          <w:t>Taks 3 – Test the Results</w:t>
        </w:r>
        <w:r w:rsidR="001773A9">
          <w:rPr>
            <w:noProof/>
            <w:webHidden/>
          </w:rPr>
          <w:tab/>
        </w:r>
        <w:r w:rsidR="001773A9">
          <w:rPr>
            <w:noProof/>
            <w:webHidden/>
          </w:rPr>
          <w:fldChar w:fldCharType="begin"/>
        </w:r>
        <w:r w:rsidR="001773A9">
          <w:rPr>
            <w:noProof/>
            <w:webHidden/>
          </w:rPr>
          <w:instrText xml:space="preserve"> PAGEREF _Toc327336055 \h </w:instrText>
        </w:r>
        <w:r w:rsidR="001773A9">
          <w:rPr>
            <w:noProof/>
            <w:webHidden/>
          </w:rPr>
        </w:r>
        <w:r w:rsidR="001773A9">
          <w:rPr>
            <w:noProof/>
            <w:webHidden/>
          </w:rPr>
          <w:fldChar w:fldCharType="separate"/>
        </w:r>
        <w:r w:rsidR="001773A9">
          <w:rPr>
            <w:noProof/>
            <w:webHidden/>
          </w:rPr>
          <w:t>8</w:t>
        </w:r>
        <w:r w:rsidR="001773A9">
          <w:rPr>
            <w:noProof/>
            <w:webHidden/>
          </w:rPr>
          <w:fldChar w:fldCharType="end"/>
        </w:r>
      </w:hyperlink>
    </w:p>
    <w:p w:rsidR="001773A9" w:rsidRDefault="00577893">
      <w:pPr>
        <w:pStyle w:val="TOC1"/>
        <w:rPr>
          <w:rFonts w:asciiTheme="minorHAnsi" w:eastAsiaTheme="minorEastAsia" w:hAnsiTheme="minorHAnsi" w:cstheme="minorBidi"/>
          <w:b w:val="0"/>
          <w:bCs w:val="0"/>
          <w:caps w:val="0"/>
          <w:sz w:val="22"/>
          <w:szCs w:val="22"/>
          <w:lang w:eastAsia="en-US" w:bidi="ar-SA"/>
        </w:rPr>
      </w:pPr>
      <w:hyperlink w:anchor="_Toc327336056" w:history="1">
        <w:r w:rsidR="001773A9" w:rsidRPr="00924F2C">
          <w:rPr>
            <w:rStyle w:val="Hyperlink"/>
          </w:rPr>
          <w:t>Exercise 3: Add Video Capture</w:t>
        </w:r>
        <w:r w:rsidR="001773A9">
          <w:rPr>
            <w:webHidden/>
          </w:rPr>
          <w:tab/>
        </w:r>
        <w:r w:rsidR="001773A9">
          <w:rPr>
            <w:webHidden/>
          </w:rPr>
          <w:fldChar w:fldCharType="begin"/>
        </w:r>
        <w:r w:rsidR="001773A9">
          <w:rPr>
            <w:webHidden/>
          </w:rPr>
          <w:instrText xml:space="preserve"> PAGEREF _Toc327336056 \h </w:instrText>
        </w:r>
        <w:r w:rsidR="001773A9">
          <w:rPr>
            <w:webHidden/>
          </w:rPr>
        </w:r>
        <w:r w:rsidR="001773A9">
          <w:rPr>
            <w:webHidden/>
          </w:rPr>
          <w:fldChar w:fldCharType="separate"/>
        </w:r>
        <w:r w:rsidR="001773A9">
          <w:rPr>
            <w:webHidden/>
          </w:rPr>
          <w:t>9</w:t>
        </w:r>
        <w:r w:rsidR="001773A9">
          <w:rPr>
            <w:webHidden/>
          </w:rPr>
          <w:fldChar w:fldCharType="end"/>
        </w:r>
      </w:hyperlink>
    </w:p>
    <w:p w:rsidR="001773A9" w:rsidRDefault="00577893">
      <w:pPr>
        <w:pStyle w:val="TOC3"/>
        <w:tabs>
          <w:tab w:val="right" w:leader="dot" w:pos="9350"/>
        </w:tabs>
        <w:rPr>
          <w:noProof/>
          <w:lang w:bidi="ar-SA"/>
        </w:rPr>
      </w:pPr>
      <w:hyperlink w:anchor="_Toc327336057" w:history="1">
        <w:r w:rsidR="001773A9" w:rsidRPr="00924F2C">
          <w:rPr>
            <w:rStyle w:val="Hyperlink"/>
            <w:noProof/>
          </w:rPr>
          <w:t>Task 1 – Use CameraCaptureUI to Capture Video</w:t>
        </w:r>
        <w:r w:rsidR="001773A9">
          <w:rPr>
            <w:noProof/>
            <w:webHidden/>
          </w:rPr>
          <w:tab/>
        </w:r>
        <w:r w:rsidR="001773A9">
          <w:rPr>
            <w:noProof/>
            <w:webHidden/>
          </w:rPr>
          <w:fldChar w:fldCharType="begin"/>
        </w:r>
        <w:r w:rsidR="001773A9">
          <w:rPr>
            <w:noProof/>
            <w:webHidden/>
          </w:rPr>
          <w:instrText xml:space="preserve"> PAGEREF _Toc327336057 \h </w:instrText>
        </w:r>
        <w:r w:rsidR="001773A9">
          <w:rPr>
            <w:noProof/>
            <w:webHidden/>
          </w:rPr>
        </w:r>
        <w:r w:rsidR="001773A9">
          <w:rPr>
            <w:noProof/>
            <w:webHidden/>
          </w:rPr>
          <w:fldChar w:fldCharType="separate"/>
        </w:r>
        <w:r w:rsidR="001773A9">
          <w:rPr>
            <w:noProof/>
            <w:webHidden/>
          </w:rPr>
          <w:t>9</w:t>
        </w:r>
        <w:r w:rsidR="001773A9">
          <w:rPr>
            <w:noProof/>
            <w:webHidden/>
          </w:rPr>
          <w:fldChar w:fldCharType="end"/>
        </w:r>
      </w:hyperlink>
    </w:p>
    <w:p w:rsidR="001773A9" w:rsidRDefault="00577893">
      <w:pPr>
        <w:pStyle w:val="TOC3"/>
        <w:tabs>
          <w:tab w:val="right" w:leader="dot" w:pos="9350"/>
        </w:tabs>
        <w:rPr>
          <w:noProof/>
          <w:lang w:bidi="ar-SA"/>
        </w:rPr>
      </w:pPr>
      <w:hyperlink w:anchor="_Toc327336058" w:history="1">
        <w:r w:rsidR="001773A9" w:rsidRPr="00924F2C">
          <w:rPr>
            <w:rStyle w:val="Hyperlink"/>
            <w:noProof/>
          </w:rPr>
          <w:t>Task 2 – Test the Results</w:t>
        </w:r>
        <w:r w:rsidR="001773A9">
          <w:rPr>
            <w:noProof/>
            <w:webHidden/>
          </w:rPr>
          <w:tab/>
        </w:r>
        <w:r w:rsidR="001773A9">
          <w:rPr>
            <w:noProof/>
            <w:webHidden/>
          </w:rPr>
          <w:fldChar w:fldCharType="begin"/>
        </w:r>
        <w:r w:rsidR="001773A9">
          <w:rPr>
            <w:noProof/>
            <w:webHidden/>
          </w:rPr>
          <w:instrText xml:space="preserve"> PAGEREF _Toc327336058 \h </w:instrText>
        </w:r>
        <w:r w:rsidR="001773A9">
          <w:rPr>
            <w:noProof/>
            <w:webHidden/>
          </w:rPr>
        </w:r>
        <w:r w:rsidR="001773A9">
          <w:rPr>
            <w:noProof/>
            <w:webHidden/>
          </w:rPr>
          <w:fldChar w:fldCharType="separate"/>
        </w:r>
        <w:r w:rsidR="001773A9">
          <w:rPr>
            <w:noProof/>
            <w:webHidden/>
          </w:rPr>
          <w:t>10</w:t>
        </w:r>
        <w:r w:rsidR="001773A9">
          <w:rPr>
            <w:noProof/>
            <w:webHidden/>
          </w:rPr>
          <w:fldChar w:fldCharType="end"/>
        </w:r>
      </w:hyperlink>
    </w:p>
    <w:p w:rsidR="001773A9" w:rsidRDefault="00577893">
      <w:pPr>
        <w:pStyle w:val="TOC1"/>
        <w:rPr>
          <w:rFonts w:asciiTheme="minorHAnsi" w:eastAsiaTheme="minorEastAsia" w:hAnsiTheme="minorHAnsi" w:cstheme="minorBidi"/>
          <w:b w:val="0"/>
          <w:bCs w:val="0"/>
          <w:caps w:val="0"/>
          <w:sz w:val="22"/>
          <w:szCs w:val="22"/>
          <w:lang w:eastAsia="en-US" w:bidi="ar-SA"/>
        </w:rPr>
      </w:pPr>
      <w:hyperlink w:anchor="_Toc327336059" w:history="1">
        <w:r w:rsidR="001773A9" w:rsidRPr="00924F2C">
          <w:rPr>
            <w:rStyle w:val="Hyperlink"/>
          </w:rPr>
          <w:t>Summary</w:t>
        </w:r>
        <w:r w:rsidR="001773A9">
          <w:rPr>
            <w:webHidden/>
          </w:rPr>
          <w:tab/>
        </w:r>
        <w:r w:rsidR="001773A9">
          <w:rPr>
            <w:webHidden/>
          </w:rPr>
          <w:fldChar w:fldCharType="begin"/>
        </w:r>
        <w:r w:rsidR="001773A9">
          <w:rPr>
            <w:webHidden/>
          </w:rPr>
          <w:instrText xml:space="preserve"> PAGEREF _Toc327336059 \h </w:instrText>
        </w:r>
        <w:r w:rsidR="001773A9">
          <w:rPr>
            <w:webHidden/>
          </w:rPr>
        </w:r>
        <w:r w:rsidR="001773A9">
          <w:rPr>
            <w:webHidden/>
          </w:rPr>
          <w:fldChar w:fldCharType="separate"/>
        </w:r>
        <w:r w:rsidR="001773A9">
          <w:rPr>
            <w:webHidden/>
          </w:rPr>
          <w:t>11</w:t>
        </w:r>
        <w:r w:rsidR="001773A9">
          <w:rPr>
            <w:webHidden/>
          </w:rPr>
          <w:fldChar w:fldCharType="end"/>
        </w:r>
      </w:hyperlink>
    </w:p>
    <w:p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bookmarkStart w:id="2" w:name="_Toc327336048" w:displacedByCustomXml="next"/>
    <w:sdt>
      <w:sdtPr>
        <w:rPr>
          <w:rFonts w:eastAsia="Arial Unicode MS"/>
          <w:noProof/>
        </w:rPr>
        <w:alias w:val="Topic"/>
        <w:tag w:val="1885d70e-0263-432c-bdde-266636e227e8"/>
        <w:id w:val="4762134"/>
        <w:placeholder>
          <w:docPart w:val="925EA21E6EA2410FA326A29C7EBBF954"/>
        </w:placeholder>
        <w:text/>
      </w:sdtPr>
      <w:sdtEndPr/>
      <w:sdtContent>
        <w:p w:rsidR="007513B5" w:rsidRDefault="007513B5" w:rsidP="007513B5">
          <w:pPr>
            <w:pStyle w:val="ppTopic"/>
            <w:rPr>
              <w:rFonts w:eastAsia="Arial Unicode MS"/>
              <w:noProof/>
            </w:rPr>
          </w:pPr>
          <w:r>
            <w:rPr>
              <w:rFonts w:eastAsia="Arial Unicode MS"/>
              <w:noProof/>
            </w:rPr>
            <w:t>Overview</w:t>
          </w:r>
        </w:p>
      </w:sdtContent>
    </w:sdt>
    <w:bookmarkEnd w:id="2" w:displacedByCustomXml="prev"/>
    <w:p w:rsidR="00364D1D" w:rsidRDefault="00743E06" w:rsidP="00364D1D">
      <w:pPr>
        <w:pStyle w:val="ppBodyText"/>
      </w:pPr>
      <w:r>
        <w:t xml:space="preserve">The Windows Runtime’s </w:t>
      </w:r>
      <w:proofErr w:type="spellStart"/>
      <w:r>
        <w:t>Windows.Media.Capture</w:t>
      </w:r>
      <w:proofErr w:type="spellEnd"/>
      <w:r>
        <w:t xml:space="preserve"> namespace contains a handy set of </w:t>
      </w:r>
      <w:r w:rsidR="009A34DC">
        <w:t>classes</w:t>
      </w:r>
      <w:r>
        <w:t xml:space="preserve"> for capturing media and incorpora</w:t>
      </w:r>
      <w:r w:rsidR="00761D10">
        <w:t>ting it into a Metro-style app</w:t>
      </w:r>
      <w:r>
        <w:t xml:space="preserve">. In particular, the </w:t>
      </w:r>
      <w:proofErr w:type="spellStart"/>
      <w:r>
        <w:t>CameraCaptureUI</w:t>
      </w:r>
      <w:proofErr w:type="spellEnd"/>
      <w:r>
        <w:t xml:space="preserve"> class makes it a breeze to use a webcam to snap photos or shoot videos. </w:t>
      </w:r>
      <w:proofErr w:type="gramStart"/>
      <w:r>
        <w:t>It’s</w:t>
      </w:r>
      <w:proofErr w:type="gramEnd"/>
      <w:r>
        <w:t xml:space="preserve"> even cognizant of devices that </w:t>
      </w:r>
      <w:r w:rsidR="00A03B84">
        <w:t>include</w:t>
      </w:r>
      <w:r>
        <w:t xml:space="preserve"> </w:t>
      </w:r>
      <w:r w:rsidR="009A34DC">
        <w:t>two</w:t>
      </w:r>
      <w:r w:rsidR="00A03B84">
        <w:t xml:space="preserve"> </w:t>
      </w:r>
      <w:r w:rsidR="000F6F05">
        <w:t>camera</w:t>
      </w:r>
      <w:r w:rsidR="009A34DC">
        <w:t>s</w:t>
      </w:r>
      <w:r w:rsidR="000F6F05">
        <w:t xml:space="preserve"> </w:t>
      </w:r>
      <w:r w:rsidR="00A03B84">
        <w:t>(</w:t>
      </w:r>
      <w:r w:rsidR="009A34DC">
        <w:t xml:space="preserve">one front-facing, the other </w:t>
      </w:r>
      <w:r>
        <w:t>back-facing</w:t>
      </w:r>
      <w:r w:rsidR="00A03B84">
        <w:t>)</w:t>
      </w:r>
      <w:r w:rsidR="000F6F05">
        <w:t xml:space="preserve"> </w:t>
      </w:r>
      <w:r>
        <w:t>and pr</w:t>
      </w:r>
      <w:r w:rsidR="00D571A1">
        <w:t>ovides a simple and intuitive UI</w:t>
      </w:r>
      <w:r>
        <w:t xml:space="preserve"> for switching between the two.</w:t>
      </w:r>
    </w:p>
    <w:p w:rsidR="00743E06" w:rsidRDefault="0003754E" w:rsidP="00364D1D">
      <w:pPr>
        <w:pStyle w:val="ppBodyText"/>
      </w:pPr>
      <w:r>
        <w:t xml:space="preserve">In this lab, you will enhance </w:t>
      </w:r>
      <w:proofErr w:type="spellStart"/>
      <w:r>
        <w:t>Contoso</w:t>
      </w:r>
      <w:proofErr w:type="spellEnd"/>
      <w:r>
        <w:t xml:space="preserve"> Cookbook by allowing users to capture photos and videos of their favorite recipes and share them with other applications. You will also add an application bar that provi</w:t>
      </w:r>
      <w:r w:rsidR="00BB62E6">
        <w:t xml:space="preserve">des shortcuts to these </w:t>
      </w:r>
      <w:proofErr w:type="gramStart"/>
      <w:r w:rsidR="00BB62E6">
        <w:t xml:space="preserve">features </w:t>
      </w:r>
      <w:r>
        <w:t xml:space="preserve"> and</w:t>
      </w:r>
      <w:proofErr w:type="gramEnd"/>
      <w:r>
        <w:t xml:space="preserve"> learn how to incorporate popup menus into application bar commands</w:t>
      </w:r>
      <w:r w:rsidR="00D571A1">
        <w:t>.</w:t>
      </w:r>
    </w:p>
    <w:p w:rsidR="002573C3" w:rsidRDefault="002573C3" w:rsidP="002573C3">
      <w:pPr>
        <w:pStyle w:val="Heading1"/>
        <w:rPr>
          <w:rFonts w:eastAsia="Arial Unicode MS"/>
          <w:noProof/>
        </w:rPr>
      </w:pPr>
      <w:r w:rsidRPr="008A4A2C">
        <w:rPr>
          <w:rFonts w:eastAsia="Arial Unicode MS"/>
          <w:noProof/>
        </w:rPr>
        <w:t>Objectives</w:t>
      </w:r>
    </w:p>
    <w:p w:rsidR="00C40E9E" w:rsidRDefault="00AB00F3" w:rsidP="00364D1D">
      <w:pPr>
        <w:pStyle w:val="ppBodyText"/>
      </w:pPr>
      <w:r>
        <w:rPr>
          <w:noProof/>
        </w:rPr>
        <w:t>This lab will show you how to:</w:t>
      </w:r>
    </w:p>
    <w:p w:rsidR="0002131A" w:rsidRDefault="0002131A" w:rsidP="0002131A">
      <w:pPr>
        <w:pStyle w:val="ppBulletList"/>
        <w:rPr>
          <w:noProof/>
        </w:rPr>
      </w:pPr>
      <w:r>
        <w:rPr>
          <w:noProof/>
        </w:rPr>
        <w:t>Implement application bars in a Metro style app</w:t>
      </w:r>
    </w:p>
    <w:p w:rsidR="0002131A" w:rsidRDefault="0002131A" w:rsidP="0002131A">
      <w:pPr>
        <w:pStyle w:val="ppBulletList"/>
        <w:rPr>
          <w:noProof/>
        </w:rPr>
      </w:pPr>
      <w:r>
        <w:rPr>
          <w:noProof/>
        </w:rPr>
        <w:t>Add commands and menus to the application bar</w:t>
      </w:r>
    </w:p>
    <w:p w:rsidR="0002131A" w:rsidRDefault="0002131A" w:rsidP="0002131A">
      <w:pPr>
        <w:pStyle w:val="ppBulletList"/>
        <w:rPr>
          <w:noProof/>
        </w:rPr>
      </w:pPr>
      <w:r>
        <w:t>Use the Windows Runtime to snap photos</w:t>
      </w:r>
    </w:p>
    <w:p w:rsidR="0002131A" w:rsidRDefault="0002131A" w:rsidP="0002131A">
      <w:pPr>
        <w:pStyle w:val="ppBulletList"/>
        <w:rPr>
          <w:noProof/>
        </w:rPr>
      </w:pPr>
      <w:r>
        <w:rPr>
          <w:noProof/>
        </w:rPr>
        <w:t>Use the Windows Runtime to capture videos</w:t>
      </w:r>
    </w:p>
    <w:p w:rsidR="00121FFE" w:rsidRDefault="000F4975" w:rsidP="000F4975">
      <w:pPr>
        <w:pStyle w:val="ppBulletList"/>
        <w:rPr>
          <w:noProof/>
        </w:rPr>
      </w:pPr>
      <w:r>
        <w:rPr>
          <w:noProof/>
        </w:rPr>
        <w:t>Share photos and video</w:t>
      </w:r>
      <w:r w:rsidR="00121FFE">
        <w:rPr>
          <w:noProof/>
        </w:rPr>
        <w:t>s using sharing contracts</w:t>
      </w:r>
    </w:p>
    <w:p w:rsidR="002573C3" w:rsidRDefault="002573C3" w:rsidP="002573C3">
      <w:pPr>
        <w:pStyle w:val="ppListEnd"/>
        <w:numPr>
          <w:ilvl w:val="0"/>
          <w:numId w:val="12"/>
        </w:numPr>
        <w:rPr>
          <w:noProof/>
          <w:highlight w:val="yellow"/>
        </w:rPr>
      </w:pPr>
    </w:p>
    <w:p w:rsidR="00163437" w:rsidRDefault="00163437" w:rsidP="00163437">
      <w:pPr>
        <w:pStyle w:val="Heading1"/>
        <w:rPr>
          <w:rFonts w:eastAsia="Arial Unicode MS"/>
          <w:noProof/>
        </w:rPr>
      </w:pPr>
      <w:bookmarkStart w:id="3" w:name="_Toc157870738"/>
      <w:r>
        <w:rPr>
          <w:rFonts w:eastAsia="Arial Unicode MS"/>
          <w:noProof/>
        </w:rPr>
        <w:t>System Requirements</w:t>
      </w:r>
    </w:p>
    <w:p w:rsidR="00163437" w:rsidRDefault="00163437" w:rsidP="00163437">
      <w:pPr>
        <w:pStyle w:val="ppBodyText"/>
        <w:numPr>
          <w:ilvl w:val="1"/>
          <w:numId w:val="28"/>
        </w:numPr>
        <w:rPr>
          <w:noProof/>
        </w:rPr>
      </w:pPr>
      <w:r>
        <w:rPr>
          <w:noProof/>
        </w:rPr>
        <w:t>You must have the following items to complete this lab:</w:t>
      </w:r>
    </w:p>
    <w:p w:rsidR="00163437" w:rsidRDefault="00163437" w:rsidP="00163437">
      <w:pPr>
        <w:pStyle w:val="ppBulletList"/>
        <w:numPr>
          <w:ilvl w:val="1"/>
          <w:numId w:val="29"/>
        </w:numPr>
        <w:ind w:left="754" w:hanging="357"/>
        <w:rPr>
          <w:noProof/>
        </w:rPr>
      </w:pPr>
      <w:r>
        <w:rPr>
          <w:noProof/>
        </w:rPr>
        <w:t xml:space="preserve">Microsoft Windows 8 </w:t>
      </w:r>
      <w:r w:rsidR="005D5560">
        <w:rPr>
          <w:rFonts w:eastAsia="Times New Roman"/>
          <w:lang w:bidi="ar-SA"/>
        </w:rPr>
        <w:t xml:space="preserve">Release </w:t>
      </w:r>
      <w:r>
        <w:rPr>
          <w:noProof/>
        </w:rPr>
        <w:t>Preview</w:t>
      </w:r>
    </w:p>
    <w:p w:rsidR="00163437" w:rsidRDefault="00163437" w:rsidP="00163437">
      <w:pPr>
        <w:pStyle w:val="ppBulletList"/>
        <w:numPr>
          <w:ilvl w:val="1"/>
          <w:numId w:val="29"/>
        </w:numPr>
        <w:ind w:left="754" w:hanging="357"/>
        <w:rPr>
          <w:noProof/>
        </w:rPr>
      </w:pPr>
      <w:r>
        <w:rPr>
          <w:noProof/>
        </w:rPr>
        <w:t>Microsoft Visua</w:t>
      </w:r>
      <w:r w:rsidR="005D5560">
        <w:rPr>
          <w:noProof/>
        </w:rPr>
        <w:t>l Studio 2012 RC</w:t>
      </w:r>
    </w:p>
    <w:p w:rsidR="00163437" w:rsidRDefault="00163437" w:rsidP="00163437">
      <w:pPr>
        <w:pStyle w:val="ppListEnd"/>
        <w:numPr>
          <w:ilvl w:val="0"/>
          <w:numId w:val="12"/>
        </w:numPr>
        <w:rPr>
          <w:noProof/>
          <w:highlight w:val="yellow"/>
        </w:rPr>
      </w:pPr>
    </w:p>
    <w:p w:rsidR="00163437" w:rsidRDefault="00163437" w:rsidP="00163437">
      <w:pPr>
        <w:pStyle w:val="Heading1"/>
        <w:rPr>
          <w:noProof/>
        </w:rPr>
      </w:pPr>
      <w:r>
        <w:rPr>
          <w:noProof/>
        </w:rPr>
        <w:t>Setup</w:t>
      </w:r>
    </w:p>
    <w:p w:rsidR="00163437" w:rsidRDefault="00163437" w:rsidP="00163437">
      <w:pPr>
        <w:pStyle w:val="ppBodyText"/>
        <w:numPr>
          <w:ilvl w:val="1"/>
          <w:numId w:val="28"/>
        </w:numPr>
        <w:rPr>
          <w:noProof/>
        </w:rPr>
      </w:pPr>
      <w:r>
        <w:rPr>
          <w:noProof/>
        </w:rPr>
        <w:t>You must perform the following steps to prepare your computer for this lab:</w:t>
      </w:r>
    </w:p>
    <w:p w:rsidR="00163437" w:rsidRDefault="00163437" w:rsidP="00163437">
      <w:pPr>
        <w:pStyle w:val="ppNumberList"/>
        <w:numPr>
          <w:ilvl w:val="1"/>
          <w:numId w:val="12"/>
        </w:numPr>
        <w:ind w:left="754" w:hanging="357"/>
        <w:rPr>
          <w:noProof/>
        </w:rPr>
      </w:pPr>
      <w:r>
        <w:rPr>
          <w:rFonts w:eastAsia="Times New Roman"/>
          <w:lang w:bidi="ar-SA"/>
        </w:rPr>
        <w:t xml:space="preserve">Install the Microsoft Windows 8 </w:t>
      </w:r>
      <w:r w:rsidR="005D5560">
        <w:rPr>
          <w:rFonts w:eastAsia="Times New Roman"/>
          <w:lang w:bidi="ar-SA"/>
        </w:rPr>
        <w:t>Release</w:t>
      </w:r>
      <w:r>
        <w:rPr>
          <w:rFonts w:eastAsia="Times New Roman"/>
          <w:lang w:bidi="ar-SA"/>
        </w:rPr>
        <w:t xml:space="preserve"> Preview</w:t>
      </w:r>
    </w:p>
    <w:p w:rsidR="00163437" w:rsidRDefault="00163437" w:rsidP="00163437">
      <w:pPr>
        <w:pStyle w:val="ppNumberList"/>
        <w:numPr>
          <w:ilvl w:val="1"/>
          <w:numId w:val="12"/>
        </w:numPr>
        <w:ind w:left="754" w:hanging="357"/>
        <w:rPr>
          <w:noProof/>
        </w:rPr>
      </w:pPr>
      <w:r>
        <w:rPr>
          <w:rFonts w:eastAsia="Times New Roman"/>
          <w:lang w:bidi="ar-SA"/>
        </w:rPr>
        <w:t xml:space="preserve">Install the Microsoft Visual </w:t>
      </w:r>
      <w:r w:rsidR="005D5560">
        <w:rPr>
          <w:rFonts w:eastAsia="Times New Roman"/>
          <w:lang w:bidi="ar-SA"/>
        </w:rPr>
        <w:t>Studio 2012 RC</w:t>
      </w:r>
    </w:p>
    <w:p w:rsidR="00163437" w:rsidRDefault="00163437" w:rsidP="00163437">
      <w:pPr>
        <w:pStyle w:val="ppListEnd"/>
        <w:numPr>
          <w:ilvl w:val="0"/>
          <w:numId w:val="12"/>
        </w:numPr>
        <w:rPr>
          <w:noProof/>
        </w:rPr>
      </w:pPr>
    </w:p>
    <w:p w:rsidR="002573C3" w:rsidRPr="002C05C8" w:rsidRDefault="002573C3" w:rsidP="001768C6">
      <w:pPr>
        <w:pStyle w:val="Heading1"/>
        <w:rPr>
          <w:noProof/>
        </w:rPr>
      </w:pPr>
      <w:r w:rsidRPr="002C05C8">
        <w:rPr>
          <w:noProof/>
        </w:rPr>
        <w:lastRenderedPageBreak/>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B17541" w:rsidP="009053BF">
      <w:pPr>
        <w:pStyle w:val="ppNumberList"/>
        <w:rPr>
          <w:noProof/>
        </w:rPr>
      </w:pPr>
      <w:r>
        <w:t xml:space="preserve">Add </w:t>
      </w:r>
      <w:r w:rsidR="007823DE">
        <w:t xml:space="preserve">an </w:t>
      </w:r>
      <w:r w:rsidR="009922E3">
        <w:t>Application Bar</w:t>
      </w:r>
    </w:p>
    <w:p w:rsidR="003E1D57" w:rsidRDefault="009922E3" w:rsidP="003E1D57">
      <w:pPr>
        <w:pStyle w:val="ppNumberList"/>
        <w:rPr>
          <w:noProof/>
        </w:rPr>
      </w:pPr>
      <w:r>
        <w:t>Add Photo Capture</w:t>
      </w:r>
    </w:p>
    <w:p w:rsidR="009922E3" w:rsidRPr="009053BF" w:rsidRDefault="009922E3" w:rsidP="003E1D57">
      <w:pPr>
        <w:pStyle w:val="ppNumberList"/>
        <w:rPr>
          <w:noProof/>
        </w:rPr>
      </w:pPr>
      <w:r>
        <w:t>Add Video Capture</w:t>
      </w:r>
    </w:p>
    <w:p w:rsidR="002573C3" w:rsidRPr="00E96D2A" w:rsidRDefault="002573C3" w:rsidP="002573C3">
      <w:pPr>
        <w:pStyle w:val="ppListEnd"/>
        <w:numPr>
          <w:ilvl w:val="0"/>
          <w:numId w:val="12"/>
        </w:numPr>
        <w:rPr>
          <w:noProof/>
        </w:rPr>
      </w:pPr>
    </w:p>
    <w:p w:rsidR="002573C3" w:rsidRPr="00E96D2A" w:rsidRDefault="002573C3" w:rsidP="002573C3">
      <w:pPr>
        <w:pStyle w:val="ppBodyText"/>
        <w:rPr>
          <w:noProof/>
        </w:rPr>
      </w:pPr>
      <w:r w:rsidRPr="00E96D2A">
        <w:rPr>
          <w:noProof/>
        </w:rPr>
        <w:t xml:space="preserve">Estimated time to complete this lab: </w:t>
      </w:r>
      <w:r w:rsidR="008F13CE">
        <w:rPr>
          <w:b/>
          <w:noProof/>
        </w:rPr>
        <w:t>30 to 40</w:t>
      </w:r>
      <w:r w:rsidR="003E1D57">
        <w:rPr>
          <w:b/>
          <w:noProof/>
        </w:rPr>
        <w:t xml:space="preserve"> </w:t>
      </w:r>
      <w:r w:rsidRPr="00E96D2A">
        <w:rPr>
          <w:b/>
          <w:noProof/>
        </w:rPr>
        <w:t>minutes</w:t>
      </w:r>
      <w:r w:rsidRPr="00E96D2A">
        <w:rPr>
          <w:noProof/>
        </w:rPr>
        <w:t>.</w:t>
      </w:r>
    </w:p>
    <w:bookmarkEnd w:id="3"/>
    <w:p w:rsidR="002573C3" w:rsidRDefault="002573C3" w:rsidP="00A24811">
      <w:pPr>
        <w:pStyle w:val="ppListEnd"/>
        <w:numPr>
          <w:ilvl w:val="0"/>
          <w:numId w:val="0"/>
        </w:numPr>
        <w:jc w:val="left"/>
        <w:rPr>
          <w:rFonts w:eastAsia="Arial Unicode MS"/>
          <w:noProof/>
          <w:highlight w:val="yellow"/>
        </w:rPr>
      </w:pPr>
    </w:p>
    <w:p w:rsidR="009053BF" w:rsidRDefault="009053BF" w:rsidP="009053BF">
      <w:pPr>
        <w:pStyle w:val="ppBodyText"/>
      </w:pPr>
    </w:p>
    <w:bookmarkStart w:id="4" w:name="_Toc327336049" w:displacedByCustomXml="next"/>
    <w:sdt>
      <w:sdtPr>
        <w:alias w:val="Topic"/>
        <w:tag w:val="53925c75-0b33-4e28-a61f-50a367b11737"/>
        <w:id w:val="4762136"/>
        <w:placeholder>
          <w:docPart w:val="925EA21E6EA2410FA326A29C7EBBF954"/>
        </w:placeholder>
        <w:text/>
      </w:sdtPr>
      <w:sdtEndPr/>
      <w:sdtContent>
        <w:p w:rsidR="007513B5" w:rsidRDefault="0036725F" w:rsidP="007513B5">
          <w:pPr>
            <w:pStyle w:val="ppTopic"/>
          </w:pPr>
          <w:r>
            <w:t xml:space="preserve">Exercise 1: Add </w:t>
          </w:r>
          <w:r w:rsidR="00E86479">
            <w:t xml:space="preserve">an </w:t>
          </w:r>
          <w:r w:rsidR="00957DD2">
            <w:t>Application Bar</w:t>
          </w:r>
        </w:p>
      </w:sdtContent>
    </w:sdt>
    <w:bookmarkEnd w:id="4" w:displacedByCustomXml="prev"/>
    <w:p w:rsidR="005C01D1" w:rsidRPr="008D4653" w:rsidRDefault="00AC385B" w:rsidP="008D4653">
      <w:pPr>
        <w:pStyle w:val="ListParagraph"/>
        <w:numPr>
          <w:ilvl w:val="0"/>
          <w:numId w:val="18"/>
        </w:numPr>
        <w:rPr>
          <w:rFonts w:eastAsia="Arial Unicode MS"/>
        </w:rPr>
      </w:pPr>
      <w:r>
        <w:rPr>
          <w:rFonts w:eastAsia="Arial Unicode MS"/>
        </w:rPr>
        <w:t xml:space="preserve">Before we add features allowing </w:t>
      </w:r>
      <w:proofErr w:type="spellStart"/>
      <w:r>
        <w:rPr>
          <w:rFonts w:eastAsia="Arial Unicode MS"/>
        </w:rPr>
        <w:t>Contoso</w:t>
      </w:r>
      <w:proofErr w:type="spellEnd"/>
      <w:r>
        <w:rPr>
          <w:rFonts w:eastAsia="Arial Unicode MS"/>
        </w:rPr>
        <w:t xml:space="preserve"> Cookbook users to capture and share photos and videos, we need to modify the user interface to provide access to those features. An application bar is the</w:t>
      </w:r>
      <w:r w:rsidR="00164DCD">
        <w:rPr>
          <w:rFonts w:eastAsia="Arial Unicode MS"/>
        </w:rPr>
        <w:t xml:space="preserve"> perfect tool for the job.</w:t>
      </w:r>
    </w:p>
    <w:p w:rsidR="008200BF" w:rsidRDefault="00D860EE" w:rsidP="008200BF">
      <w:pPr>
        <w:pStyle w:val="ppProcedureStart"/>
      </w:pPr>
      <w:bookmarkStart w:id="5" w:name="_Toc327336050"/>
      <w:r>
        <w:t>Task 1</w:t>
      </w:r>
      <w:r w:rsidR="008200BF">
        <w:t xml:space="preserve"> </w:t>
      </w:r>
      <w:r w:rsidR="00E274B3">
        <w:t>–</w:t>
      </w:r>
      <w:r w:rsidR="008200BF">
        <w:t xml:space="preserve"> </w:t>
      </w:r>
      <w:r w:rsidR="00B027EE">
        <w:t>Add an Application Bar to the Item-Detail Page</w:t>
      </w:r>
      <w:bookmarkEnd w:id="5"/>
    </w:p>
    <w:p w:rsidR="008200BF" w:rsidRPr="00C81266" w:rsidRDefault="00164DCD" w:rsidP="00BA038B">
      <w:pPr>
        <w:pStyle w:val="ppBodyText"/>
      </w:pPr>
      <w:proofErr w:type="gramStart"/>
      <w:r>
        <w:t>We’ll</w:t>
      </w:r>
      <w:proofErr w:type="gramEnd"/>
      <w:r>
        <w:t xml:space="preserve"> begin by</w:t>
      </w:r>
      <w:r w:rsidR="00B027EE">
        <w:t xml:space="preserve"> add</w:t>
      </w:r>
      <w:r>
        <w:t>ing</w:t>
      </w:r>
      <w:r w:rsidR="00B027EE">
        <w:t xml:space="preserve"> an application bar to the item-detail page</w:t>
      </w:r>
      <w:r w:rsidR="00CF04B3">
        <w:t xml:space="preserve">. </w:t>
      </w:r>
      <w:proofErr w:type="gramStart"/>
      <w:r w:rsidR="00CF04B3">
        <w:t>W</w:t>
      </w:r>
      <w:r w:rsidR="00B027EE">
        <w:t>e’ll</w:t>
      </w:r>
      <w:proofErr w:type="gramEnd"/>
      <w:r w:rsidR="00B027EE">
        <w:t xml:space="preserve"> include a Brag command for capturing photos and videos, and we’ll use a </w:t>
      </w:r>
      <w:r w:rsidR="005D11EF">
        <w:t>popup</w:t>
      </w:r>
      <w:r w:rsidR="00B027EE">
        <w:t xml:space="preserve"> menu to let the user choose between the two</w:t>
      </w:r>
      <w:r w:rsidR="000A3C3A">
        <w:t>.</w:t>
      </w:r>
    </w:p>
    <w:p w:rsidR="001773A9" w:rsidRDefault="001773A9" w:rsidP="00FC24E0">
      <w:pPr>
        <w:pStyle w:val="ppNumberList"/>
        <w:rPr>
          <w:ins w:id="6" w:author="Jeff Prosise" w:date="2012-06-13T07:31:00Z"/>
        </w:rPr>
      </w:pPr>
      <w:ins w:id="7" w:author="Jeff Prosise" w:date="2012-06-13T07:31:00Z">
        <w:r>
          <w:t xml:space="preserve">Open the </w:t>
        </w:r>
        <w:proofErr w:type="spellStart"/>
        <w:r>
          <w:t>ContosoCookbook</w:t>
        </w:r>
        <w:proofErr w:type="spellEnd"/>
        <w:r>
          <w:t xml:space="preserve"> project you finished in Lab 3 in Visual Studio. If you </w:t>
        </w:r>
        <w:proofErr w:type="gramStart"/>
        <w:r>
          <w:t>didn’t</w:t>
        </w:r>
        <w:proofErr w:type="gramEnd"/>
        <w:r>
          <w:t xml:space="preserve"> complete Lab 3 or would like to start with a reference copy, you’ll find a completed version of the lab in the starting materials.</w:t>
        </w:r>
      </w:ins>
    </w:p>
    <w:p w:rsidR="00FC24E0" w:rsidRDefault="00FC24E0" w:rsidP="00FC24E0">
      <w:pPr>
        <w:pStyle w:val="ppNumberList"/>
      </w:pPr>
      <w:r>
        <w:t>Open itemDetail.html and add the following statements just before the closing BODY tag</w:t>
      </w:r>
      <w:r w:rsidR="007329AD">
        <w:t xml:space="preserve"> to declare an application bar and a </w:t>
      </w:r>
      <w:r w:rsidR="005D11EF">
        <w:t>popup</w:t>
      </w:r>
      <w:r w:rsidR="007329AD">
        <w:t xml:space="preserve"> menu</w:t>
      </w:r>
      <w:r w:rsidR="008D2EA8">
        <w:t xml:space="preserve"> to go with it</w:t>
      </w:r>
      <w:r>
        <w:t>:</w:t>
      </w:r>
    </w:p>
    <w:p w:rsidR="00FC24E0" w:rsidRDefault="00FC24E0" w:rsidP="00FC24E0">
      <w:pPr>
        <w:pStyle w:val="ppCodeLanguageIndent"/>
      </w:pPr>
      <w:r>
        <w:t>HTML</w:t>
      </w:r>
    </w:p>
    <w:p w:rsidR="00FC24E0" w:rsidRDefault="00FC24E0" w:rsidP="00FC24E0">
      <w:pPr>
        <w:pStyle w:val="ppCodeIndent"/>
      </w:pPr>
      <w:r>
        <w:t>&lt;div id="</w:t>
      </w:r>
      <w:proofErr w:type="spellStart"/>
      <w:r>
        <w:t>appbar</w:t>
      </w:r>
      <w:proofErr w:type="spellEnd"/>
      <w:r>
        <w:t>" data-win-control="</w:t>
      </w:r>
      <w:proofErr w:type="spellStart"/>
      <w:r>
        <w:t>WinJS.UI.AppBar</w:t>
      </w:r>
      <w:proofErr w:type="spellEnd"/>
      <w:r>
        <w:t>"&gt;</w:t>
      </w:r>
    </w:p>
    <w:p w:rsidR="00FC24E0" w:rsidRDefault="00FC24E0" w:rsidP="00DD5C02">
      <w:pPr>
        <w:pStyle w:val="ppCodeIndent"/>
      </w:pPr>
      <w:r>
        <w:t xml:space="preserve">    &lt;button data-win-control="</w:t>
      </w:r>
      <w:proofErr w:type="spellStart"/>
      <w:r>
        <w:t>WinJS.UI.AppBarCommand</w:t>
      </w:r>
      <w:proofErr w:type="spellEnd"/>
      <w:r>
        <w:t>" data-win-options="{</w:t>
      </w:r>
      <w:proofErr w:type="spellStart"/>
      <w:r>
        <w:t>id:'brag</w:t>
      </w:r>
      <w:proofErr w:type="spellEnd"/>
      <w:r>
        <w:t xml:space="preserve">', </w:t>
      </w:r>
      <w:proofErr w:type="spellStart"/>
      <w:r>
        <w:t>label:</w:t>
      </w:r>
      <w:r w:rsidR="0083324F">
        <w:t>'Brag</w:t>
      </w:r>
      <w:proofErr w:type="spellEnd"/>
      <w:r w:rsidR="0083324F">
        <w:t xml:space="preserve">', icon:'emoji2', </w:t>
      </w:r>
      <w:proofErr w:type="spellStart"/>
      <w:r w:rsidR="0083324F">
        <w:t>section:</w:t>
      </w:r>
      <w:r>
        <w:t>'selection</w:t>
      </w:r>
      <w:proofErr w:type="spellEnd"/>
      <w:r>
        <w:t>'</w:t>
      </w:r>
      <w:r w:rsidR="00DD5C02" w:rsidRPr="00DD5C02">
        <w:t>, type:'</w:t>
      </w:r>
      <w:proofErr w:type="spellStart"/>
      <w:r w:rsidR="00DD5C02" w:rsidRPr="00DD5C02">
        <w:t>flyout</w:t>
      </w:r>
      <w:proofErr w:type="spellEnd"/>
      <w:r w:rsidR="00DD5C02" w:rsidRPr="00DD5C02">
        <w:t xml:space="preserve">', </w:t>
      </w:r>
      <w:proofErr w:type="spellStart"/>
      <w:r w:rsidR="00DD5C02" w:rsidRPr="00DD5C02">
        <w:t>flyout</w:t>
      </w:r>
      <w:proofErr w:type="spellEnd"/>
      <w:r w:rsidR="00DD5C02" w:rsidRPr="00DD5C02">
        <w:t>:'</w:t>
      </w:r>
      <w:proofErr w:type="spellStart"/>
      <w:r w:rsidR="00DD5C02" w:rsidRPr="00DD5C02">
        <w:t>bragFlyout</w:t>
      </w:r>
      <w:proofErr w:type="spellEnd"/>
      <w:r w:rsidR="00DD5C02" w:rsidRPr="00DD5C02">
        <w:t>'</w:t>
      </w:r>
      <w:r>
        <w:t>}"&gt;&lt;/button&gt;</w:t>
      </w:r>
    </w:p>
    <w:p w:rsidR="00FC24E0" w:rsidRDefault="00FC24E0" w:rsidP="00CD37BA">
      <w:pPr>
        <w:pStyle w:val="ppCodeIndent"/>
        <w:numPr>
          <w:ilvl w:val="0"/>
          <w:numId w:val="0"/>
        </w:numPr>
        <w:ind w:left="720"/>
      </w:pPr>
      <w:r>
        <w:t>&lt;/div&gt;</w:t>
      </w:r>
    </w:p>
    <w:p w:rsidR="008502F3" w:rsidRDefault="008502F3" w:rsidP="008502F3">
      <w:pPr>
        <w:pStyle w:val="ppCodeIndent"/>
      </w:pPr>
      <w:r>
        <w:t>&lt;div id="</w:t>
      </w:r>
      <w:proofErr w:type="spellStart"/>
      <w:r>
        <w:t>bragFlyout</w:t>
      </w:r>
      <w:proofErr w:type="spellEnd"/>
      <w:r>
        <w:t>" da</w:t>
      </w:r>
      <w:r w:rsidR="00A6563A">
        <w:t>ta-win-control="</w:t>
      </w:r>
      <w:proofErr w:type="spellStart"/>
      <w:r w:rsidR="00A6563A">
        <w:t>WinJS.UI.Menu</w:t>
      </w:r>
      <w:proofErr w:type="spellEnd"/>
      <w:r w:rsidR="00A6563A">
        <w:t>"</w:t>
      </w:r>
      <w:r>
        <w:t>&gt;</w:t>
      </w:r>
    </w:p>
    <w:p w:rsidR="008502F3" w:rsidRDefault="008502F3" w:rsidP="008502F3">
      <w:pPr>
        <w:pStyle w:val="ppCodeIndent"/>
      </w:pPr>
      <w:r>
        <w:t xml:space="preserve">    &lt;button data-win-control="</w:t>
      </w:r>
      <w:proofErr w:type="spellStart"/>
      <w:r>
        <w:t>WinJS.UI.MenuCommand</w:t>
      </w:r>
      <w:proofErr w:type="spellEnd"/>
      <w:r>
        <w:t>" data-win-options="{</w:t>
      </w:r>
      <w:proofErr w:type="spellStart"/>
      <w:r>
        <w:t>id:'photo</w:t>
      </w:r>
      <w:proofErr w:type="spellEnd"/>
      <w:r>
        <w:t xml:space="preserve">', </w:t>
      </w:r>
      <w:proofErr w:type="spellStart"/>
      <w:r>
        <w:t>label:'Photo</w:t>
      </w:r>
      <w:proofErr w:type="spellEnd"/>
      <w:r>
        <w:t>'}"&gt;&lt;/button&gt;</w:t>
      </w:r>
    </w:p>
    <w:p w:rsidR="008502F3" w:rsidRDefault="008502F3" w:rsidP="008502F3">
      <w:pPr>
        <w:pStyle w:val="ppCodeIndent"/>
      </w:pPr>
      <w:r>
        <w:t xml:space="preserve">    &lt;button data-win-control="</w:t>
      </w:r>
      <w:proofErr w:type="spellStart"/>
      <w:r>
        <w:t>WinJS.UI.MenuCommand</w:t>
      </w:r>
      <w:proofErr w:type="spellEnd"/>
      <w:r>
        <w:t>" data-win-options="{</w:t>
      </w:r>
      <w:proofErr w:type="spellStart"/>
      <w:r>
        <w:t>id:'video</w:t>
      </w:r>
      <w:proofErr w:type="spellEnd"/>
      <w:r>
        <w:t xml:space="preserve">', </w:t>
      </w:r>
      <w:proofErr w:type="spellStart"/>
      <w:r>
        <w:t>label:'Video</w:t>
      </w:r>
      <w:proofErr w:type="spellEnd"/>
      <w:r>
        <w:t xml:space="preserve">' }"&gt;&lt;/button&gt;             </w:t>
      </w:r>
    </w:p>
    <w:p w:rsidR="008502F3" w:rsidRPr="00EF56BF" w:rsidRDefault="008502F3" w:rsidP="008502F3">
      <w:pPr>
        <w:pStyle w:val="ppCodeIndent"/>
        <w:numPr>
          <w:ilvl w:val="0"/>
          <w:numId w:val="0"/>
        </w:numPr>
        <w:ind w:left="720"/>
      </w:pPr>
      <w:r>
        <w:t>&lt;/div&gt;</w:t>
      </w:r>
    </w:p>
    <w:p w:rsidR="00D860EE" w:rsidRPr="00FB3E6E" w:rsidRDefault="00D860EE" w:rsidP="00D860EE">
      <w:pPr>
        <w:pStyle w:val="ppNoteIndent"/>
        <w:rPr>
          <w:b/>
        </w:rPr>
      </w:pPr>
      <w:r w:rsidRPr="004E45D1">
        <w:rPr>
          <w:b/>
        </w:rPr>
        <w:t xml:space="preserve">Note: </w:t>
      </w:r>
      <w:r>
        <w:t xml:space="preserve">An </w:t>
      </w:r>
      <w:proofErr w:type="spellStart"/>
      <w:r>
        <w:t>AppBarCommand’s</w:t>
      </w:r>
      <w:proofErr w:type="spellEnd"/>
      <w:r>
        <w:t xml:space="preserve"> label property specifies the text that appears at the bottom of the command, while the icon property identifies the icon that appears on its face. Names such as “</w:t>
      </w:r>
      <w:r w:rsidR="007666A6">
        <w:t>emoji2</w:t>
      </w:r>
      <w:r>
        <w:t xml:space="preserve">” </w:t>
      </w:r>
      <w:proofErr w:type="gramStart"/>
      <w:r>
        <w:t>are defined</w:t>
      </w:r>
      <w:proofErr w:type="gramEnd"/>
      <w:r>
        <w:t xml:space="preserve"> in </w:t>
      </w:r>
      <w:proofErr w:type="spellStart"/>
      <w:r>
        <w:t>WinJS’s</w:t>
      </w:r>
      <w:proofErr w:type="spellEnd"/>
      <w:r>
        <w:t xml:space="preserve"> ui.js file and map to character codes in the Segoe UI Symbol </w:t>
      </w:r>
      <w:r>
        <w:lastRenderedPageBreak/>
        <w:t xml:space="preserve">character set. To see these characters for </w:t>
      </w:r>
      <w:proofErr w:type="gramStart"/>
      <w:r>
        <w:t>yourself</w:t>
      </w:r>
      <w:proofErr w:type="gramEnd"/>
      <w:r>
        <w:t xml:space="preserve">, fire up Windows 8’s Character Map application, select Segoe UI Symbol in the drop-down font list, and scroll to the bottom. </w:t>
      </w:r>
      <w:proofErr w:type="gramStart"/>
      <w:r>
        <w:t>Instant iconography!</w:t>
      </w:r>
      <w:proofErr w:type="gramEnd"/>
    </w:p>
    <w:p w:rsidR="00D860EE" w:rsidRPr="004E45D1" w:rsidRDefault="00D860EE" w:rsidP="00D860EE">
      <w:pPr>
        <w:pStyle w:val="ppNoteIndent"/>
        <w:rPr>
          <w:b/>
        </w:rPr>
      </w:pPr>
      <w:r>
        <w:rPr>
          <w:b/>
          <w:noProof/>
          <w:lang w:bidi="he-IL"/>
        </w:rPr>
        <w:drawing>
          <wp:inline distT="0" distB="0" distL="0" distR="0" wp14:anchorId="05A15391" wp14:editId="190FA052">
            <wp:extent cx="2788920" cy="23957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s.png"/>
                    <pic:cNvPicPr/>
                  </pic:nvPicPr>
                  <pic:blipFill>
                    <a:blip r:embed="rId11">
                      <a:extLst>
                        <a:ext uri="{28A0092B-C50C-407E-A947-70E740481C1C}">
                          <a14:useLocalDpi xmlns:a14="http://schemas.microsoft.com/office/drawing/2010/main" val="0"/>
                        </a:ext>
                      </a:extLst>
                    </a:blip>
                    <a:stretch>
                      <a:fillRect/>
                    </a:stretch>
                  </pic:blipFill>
                  <pic:spPr>
                    <a:xfrm>
                      <a:off x="0" y="0"/>
                      <a:ext cx="2788920" cy="2395728"/>
                    </a:xfrm>
                    <a:prstGeom prst="rect">
                      <a:avLst/>
                    </a:prstGeom>
                  </pic:spPr>
                </pic:pic>
              </a:graphicData>
            </a:graphic>
          </wp:inline>
        </w:drawing>
      </w:r>
    </w:p>
    <w:p w:rsidR="008200BF" w:rsidRDefault="007F3484" w:rsidP="008200BF">
      <w:pPr>
        <w:pStyle w:val="ppNumberList"/>
      </w:pPr>
      <w:r>
        <w:t>Open itemDetail.js and add the following statements to the end of the ready function</w:t>
      </w:r>
      <w:r w:rsidR="00416F4C">
        <w:t xml:space="preserve"> to handle clicks of the menu items in the </w:t>
      </w:r>
      <w:proofErr w:type="spellStart"/>
      <w:r w:rsidR="00416F4C">
        <w:t>flyout</w:t>
      </w:r>
      <w:proofErr w:type="spellEnd"/>
      <w:r w:rsidR="00EF56BF">
        <w:t>:</w:t>
      </w:r>
    </w:p>
    <w:p w:rsidR="00EF56BF" w:rsidRDefault="00EF56BF" w:rsidP="00EF56BF">
      <w:pPr>
        <w:pStyle w:val="ppCodeLanguageIndent"/>
      </w:pPr>
      <w:r>
        <w:t>JavaScript</w:t>
      </w:r>
    </w:p>
    <w:p w:rsidR="004860EF" w:rsidRDefault="004860EF" w:rsidP="004860EF">
      <w:pPr>
        <w:pStyle w:val="ppCodeIndent"/>
      </w:pPr>
      <w:r>
        <w:t>// Handle click events from the Photo command</w:t>
      </w:r>
    </w:p>
    <w:p w:rsidR="004860EF" w:rsidRDefault="004860EF" w:rsidP="004860EF">
      <w:pPr>
        <w:pStyle w:val="ppCodeIndent"/>
      </w:pPr>
      <w:proofErr w:type="spellStart"/>
      <w:r>
        <w:t>document.getElementById</w:t>
      </w:r>
      <w:proofErr w:type="spellEnd"/>
      <w:r>
        <w:t>("photo").</w:t>
      </w:r>
      <w:proofErr w:type="spellStart"/>
      <w:r>
        <w:t>addEventListener</w:t>
      </w:r>
      <w:proofErr w:type="spellEnd"/>
      <w:r>
        <w:t>("click", function (e) {</w:t>
      </w:r>
    </w:p>
    <w:p w:rsidR="004860EF" w:rsidRDefault="004860EF" w:rsidP="004860EF">
      <w:pPr>
        <w:pStyle w:val="ppCodeIndent"/>
      </w:pPr>
      <w:r>
        <w:t xml:space="preserve">    </w:t>
      </w:r>
      <w:proofErr w:type="spellStart"/>
      <w:r>
        <w:t>dtm.showShareUI</w:t>
      </w:r>
      <w:proofErr w:type="spellEnd"/>
      <w:r>
        <w:t>();</w:t>
      </w:r>
    </w:p>
    <w:p w:rsidR="004860EF" w:rsidRDefault="004860EF" w:rsidP="004860EF">
      <w:pPr>
        <w:pStyle w:val="ppCodeIndent"/>
      </w:pPr>
      <w:r>
        <w:t>});</w:t>
      </w:r>
    </w:p>
    <w:p w:rsidR="004860EF" w:rsidRDefault="004860EF" w:rsidP="004860EF">
      <w:pPr>
        <w:pStyle w:val="ppCodeIndent"/>
      </w:pPr>
      <w:r>
        <w:t xml:space="preserve">            </w:t>
      </w:r>
    </w:p>
    <w:p w:rsidR="004860EF" w:rsidRDefault="004860EF" w:rsidP="004860EF">
      <w:pPr>
        <w:pStyle w:val="ppCodeIndent"/>
      </w:pPr>
      <w:r>
        <w:t>// Handle click events from the Video command</w:t>
      </w:r>
    </w:p>
    <w:p w:rsidR="004860EF" w:rsidRDefault="004860EF" w:rsidP="004860EF">
      <w:pPr>
        <w:pStyle w:val="ppCodeIndent"/>
      </w:pPr>
      <w:proofErr w:type="spellStart"/>
      <w:r>
        <w:t>document.getElementById</w:t>
      </w:r>
      <w:proofErr w:type="spellEnd"/>
      <w:r>
        <w:t>("video").</w:t>
      </w:r>
      <w:proofErr w:type="spellStart"/>
      <w:r>
        <w:t>addEventListener</w:t>
      </w:r>
      <w:proofErr w:type="spellEnd"/>
      <w:r>
        <w:t>("click", function (e) {</w:t>
      </w:r>
    </w:p>
    <w:p w:rsidR="004860EF" w:rsidRDefault="004860EF" w:rsidP="004860EF">
      <w:pPr>
        <w:pStyle w:val="ppCodeIndent"/>
      </w:pPr>
      <w:r>
        <w:t xml:space="preserve">    </w:t>
      </w:r>
      <w:proofErr w:type="spellStart"/>
      <w:r>
        <w:t>dtm.showShareUI</w:t>
      </w:r>
      <w:proofErr w:type="spellEnd"/>
      <w:r>
        <w:t>();</w:t>
      </w:r>
    </w:p>
    <w:p w:rsidR="00EF56BF" w:rsidRPr="00EF56BF" w:rsidRDefault="004860EF" w:rsidP="004860EF">
      <w:pPr>
        <w:pStyle w:val="ppCodeIndent"/>
      </w:pPr>
      <w:r>
        <w:t>});</w:t>
      </w:r>
    </w:p>
    <w:p w:rsidR="000621AB" w:rsidRPr="00400F63" w:rsidRDefault="000621AB" w:rsidP="000621AB">
      <w:pPr>
        <w:pStyle w:val="ppNoteIndent"/>
        <w:rPr>
          <w:b/>
        </w:rPr>
      </w:pPr>
      <w:r w:rsidRPr="00400F63">
        <w:rPr>
          <w:b/>
        </w:rPr>
        <w:t xml:space="preserve">Note: </w:t>
      </w:r>
      <w:r>
        <w:t xml:space="preserve">The </w:t>
      </w:r>
      <w:proofErr w:type="spellStart"/>
      <w:r>
        <w:t>showShareUI</w:t>
      </w:r>
      <w:proofErr w:type="spellEnd"/>
      <w:r>
        <w:t xml:space="preserve"> method displays the share UI, which is the same UI that appears when you select the Share charm in the charms bar. </w:t>
      </w:r>
      <w:proofErr w:type="gramStart"/>
      <w:r>
        <w:t>You’re</w:t>
      </w:r>
      <w:proofErr w:type="gramEnd"/>
      <w:r>
        <w:t xml:space="preserve"> stubbing out the handlers for the Photo and Video commands here to show the share UI.</w:t>
      </w:r>
    </w:p>
    <w:p w:rsidR="000621AB" w:rsidRDefault="000621AB" w:rsidP="009B1B8A">
      <w:pPr>
        <w:pStyle w:val="ppBodyText"/>
      </w:pPr>
    </w:p>
    <w:p w:rsidR="008200BF" w:rsidRDefault="008200BF" w:rsidP="008200BF">
      <w:pPr>
        <w:pStyle w:val="ppListEnd"/>
      </w:pPr>
    </w:p>
    <w:p w:rsidR="008200BF" w:rsidRDefault="00747498" w:rsidP="008200BF">
      <w:pPr>
        <w:pStyle w:val="ppProcedureStart"/>
      </w:pPr>
      <w:bookmarkStart w:id="8" w:name="_Toc327336051"/>
      <w:r>
        <w:t xml:space="preserve">Task </w:t>
      </w:r>
      <w:proofErr w:type="gramStart"/>
      <w:r>
        <w:t>2</w:t>
      </w:r>
      <w:proofErr w:type="gramEnd"/>
      <w:r w:rsidR="008200BF">
        <w:t xml:space="preserve"> </w:t>
      </w:r>
      <w:r w:rsidR="00D5346A">
        <w:t>–</w:t>
      </w:r>
      <w:r w:rsidR="008200BF">
        <w:t xml:space="preserve"> </w:t>
      </w:r>
      <w:r>
        <w:t>Test the Results</w:t>
      </w:r>
      <w:bookmarkEnd w:id="8"/>
    </w:p>
    <w:p w:rsidR="008200BF" w:rsidRDefault="00747498" w:rsidP="00B31541">
      <w:pPr>
        <w:pStyle w:val="ppBodyText"/>
      </w:pPr>
      <w:r>
        <w:t xml:space="preserve">Now </w:t>
      </w:r>
      <w:proofErr w:type="gramStart"/>
      <w:r>
        <w:t>let’s</w:t>
      </w:r>
      <w:proofErr w:type="gramEnd"/>
      <w:r>
        <w:t xml:space="preserve"> see the application bar in action</w:t>
      </w:r>
      <w:r w:rsidR="001F197C">
        <w:t>.</w:t>
      </w:r>
    </w:p>
    <w:p w:rsidR="00B26918" w:rsidRDefault="00B26918" w:rsidP="00B26918">
      <w:pPr>
        <w:pStyle w:val="ppNumberList"/>
      </w:pPr>
      <w:r>
        <w:t>Press F5 to run the application.</w:t>
      </w:r>
    </w:p>
    <w:p w:rsidR="00B26918" w:rsidRDefault="00B26918" w:rsidP="00B26918">
      <w:pPr>
        <w:pStyle w:val="ppNumberList"/>
      </w:pPr>
      <w:r>
        <w:t>Tap a recipe to go to the item-detail page.</w:t>
      </w:r>
    </w:p>
    <w:p w:rsidR="00B26918" w:rsidRDefault="00B26918" w:rsidP="00B26918">
      <w:pPr>
        <w:pStyle w:val="ppNumberList"/>
      </w:pPr>
      <w:r>
        <w:t>Display the application bar by swiping upward from the bottom of the screen</w:t>
      </w:r>
      <w:r w:rsidR="00CC2F97">
        <w:t xml:space="preserve">, </w:t>
      </w:r>
      <w:proofErr w:type="gramStart"/>
      <w:r w:rsidR="00CC2F97">
        <w:t>right-clicking</w:t>
      </w:r>
      <w:proofErr w:type="gramEnd"/>
      <w:r w:rsidR="00CC2F97">
        <w:t xml:space="preserve"> with the mouse,</w:t>
      </w:r>
      <w:r>
        <w:t xml:space="preserve"> or pressing Win-Z. </w:t>
      </w:r>
    </w:p>
    <w:p w:rsidR="00B26918" w:rsidRDefault="00B26918" w:rsidP="00B26918">
      <w:pPr>
        <w:pStyle w:val="ppNumberList"/>
      </w:pPr>
      <w:r>
        <w:lastRenderedPageBreak/>
        <w:t xml:space="preserve">Verify that the application bar contains a Brag command, and that tapping it displays a </w:t>
      </w:r>
      <w:r w:rsidR="00A16A7D">
        <w:t>popup</w:t>
      </w:r>
      <w:r>
        <w:t xml:space="preserve"> menu, as shown in Figure 1.</w:t>
      </w:r>
    </w:p>
    <w:p w:rsidR="00B26918" w:rsidRDefault="00B26918" w:rsidP="00B26918">
      <w:pPr>
        <w:pStyle w:val="ppFigureIndent"/>
      </w:pPr>
      <w:r>
        <w:rPr>
          <w:noProof/>
          <w:lang w:bidi="he-IL"/>
        </w:rPr>
        <w:drawing>
          <wp:inline distT="0" distB="0" distL="0" distR="0" wp14:anchorId="11536AAE" wp14:editId="48304923">
            <wp:extent cx="5175504" cy="2907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75504" cy="2907792"/>
                    </a:xfrm>
                    <a:prstGeom prst="rect">
                      <a:avLst/>
                    </a:prstGeom>
                  </pic:spPr>
                </pic:pic>
              </a:graphicData>
            </a:graphic>
          </wp:inline>
        </w:drawing>
      </w:r>
    </w:p>
    <w:p w:rsidR="00B26918" w:rsidRDefault="00B26918" w:rsidP="00B26918">
      <w:pPr>
        <w:pStyle w:val="ppFigureNumberIndent"/>
      </w:pPr>
      <w:r>
        <w:t>Figure 1</w:t>
      </w:r>
    </w:p>
    <w:p w:rsidR="00B26918" w:rsidRPr="00427DCD" w:rsidRDefault="00B26918" w:rsidP="00B26918">
      <w:pPr>
        <w:pStyle w:val="ppFigureCaptionIndent"/>
      </w:pPr>
      <w:r>
        <w:t>The item-detail page’s application bar</w:t>
      </w:r>
    </w:p>
    <w:p w:rsidR="00B26918" w:rsidRDefault="00B26918" w:rsidP="00B26918">
      <w:pPr>
        <w:pStyle w:val="ppNumberList"/>
      </w:pPr>
      <w:r>
        <w:t>Tap the Photo command in the menu and verify that the sharing pane appears.</w:t>
      </w:r>
    </w:p>
    <w:p w:rsidR="008200BF" w:rsidRDefault="00B26918" w:rsidP="00B26918">
      <w:pPr>
        <w:pStyle w:val="ppNumberList"/>
      </w:pPr>
      <w:r>
        <w:t>Return to Visual Studio and stop debugging</w:t>
      </w:r>
      <w:r w:rsidR="008200BF">
        <w:t>.</w:t>
      </w:r>
    </w:p>
    <w:p w:rsidR="008200BF" w:rsidRDefault="008200BF" w:rsidP="008200BF">
      <w:pPr>
        <w:pStyle w:val="ppListEnd"/>
      </w:pPr>
    </w:p>
    <w:p w:rsidR="008200BF" w:rsidRPr="008200BF" w:rsidRDefault="008200BF" w:rsidP="008200BF">
      <w:pPr>
        <w:pStyle w:val="ppBodyText"/>
        <w:numPr>
          <w:ilvl w:val="0"/>
          <w:numId w:val="0"/>
        </w:numPr>
      </w:pPr>
    </w:p>
    <w:bookmarkStart w:id="9" w:name="_Toc327336052" w:displacedByCustomXml="next"/>
    <w:sdt>
      <w:sdtPr>
        <w:alias w:val="Topic"/>
        <w:tag w:val="897dc674-3151-4268-82a1-eab5f60a7c03"/>
        <w:id w:val="2032906863"/>
        <w:placeholder>
          <w:docPart w:val="DefaultPlaceholder_1082065158"/>
        </w:placeholder>
        <w:text/>
      </w:sdtPr>
      <w:sdtEndPr/>
      <w:sdtContent>
        <w:p w:rsidR="005D7985" w:rsidRDefault="00957DD2" w:rsidP="005D7985">
          <w:pPr>
            <w:pStyle w:val="ppTopic"/>
          </w:pPr>
          <w:r>
            <w:t>Exercise 2: Add Photo Capture</w:t>
          </w:r>
        </w:p>
      </w:sdtContent>
    </w:sdt>
    <w:bookmarkEnd w:id="9" w:displacedByCustomXml="prev"/>
    <w:p w:rsidR="005D7985" w:rsidRPr="004614D8" w:rsidRDefault="004E3F17" w:rsidP="005D7985">
      <w:pPr>
        <w:pStyle w:val="ListParagraph"/>
        <w:numPr>
          <w:ilvl w:val="0"/>
          <w:numId w:val="18"/>
        </w:numPr>
        <w:rPr>
          <w:rFonts w:eastAsia="Arial Unicode MS"/>
        </w:rPr>
      </w:pPr>
      <w:r>
        <w:rPr>
          <w:rFonts w:eastAsia="Arial Unicode MS"/>
        </w:rPr>
        <w:t>The UI for snapping a photo is</w:t>
      </w:r>
      <w:r w:rsidR="00E93194">
        <w:rPr>
          <w:rFonts w:eastAsia="Arial Unicode MS"/>
        </w:rPr>
        <w:t xml:space="preserve"> in place. Now let’s modify the code to allow the user to take a photo and share it with other app</w:t>
      </w:r>
      <w:r w:rsidR="004827AE">
        <w:rPr>
          <w:rFonts w:eastAsia="Arial Unicode MS"/>
        </w:rPr>
        <w:t xml:space="preserve">lications. The Windows Runtime’s </w:t>
      </w:r>
      <w:proofErr w:type="spellStart"/>
      <w:r w:rsidR="004827AE">
        <w:rPr>
          <w:rFonts w:eastAsia="Arial Unicode MS"/>
        </w:rPr>
        <w:t>Windows.Media.Capture</w:t>
      </w:r>
      <w:proofErr w:type="spellEnd"/>
      <w:r w:rsidR="004827AE">
        <w:rPr>
          <w:rFonts w:eastAsia="Arial Unicode MS"/>
        </w:rPr>
        <w:t xml:space="preserve"> namespace includes a class named </w:t>
      </w:r>
      <w:proofErr w:type="spellStart"/>
      <w:r w:rsidR="004827AE">
        <w:rPr>
          <w:rFonts w:eastAsia="Arial Unicode MS"/>
        </w:rPr>
        <w:t>CameraCaptureUI</w:t>
      </w:r>
      <w:proofErr w:type="spellEnd"/>
      <w:r w:rsidR="004827AE">
        <w:rPr>
          <w:rFonts w:eastAsia="Arial Unicode MS"/>
        </w:rPr>
        <w:t xml:space="preserve"> class that provides a high-level interface to camera hardware and makes interfacing with cameras about as simple as it could possibly be.</w:t>
      </w:r>
    </w:p>
    <w:p w:rsidR="00EF10E3" w:rsidRDefault="00FE1533" w:rsidP="00EF10E3">
      <w:pPr>
        <w:pStyle w:val="ppProcedureStart"/>
      </w:pPr>
      <w:bookmarkStart w:id="10" w:name="_Toc327336053"/>
      <w:r>
        <w:t>Task 1</w:t>
      </w:r>
      <w:r w:rsidR="00066578">
        <w:t xml:space="preserve"> – </w:t>
      </w:r>
      <w:r w:rsidR="004E3F17">
        <w:t xml:space="preserve">Use </w:t>
      </w:r>
      <w:proofErr w:type="spellStart"/>
      <w:r w:rsidR="004E3F17">
        <w:t>CameraCaptureUI</w:t>
      </w:r>
      <w:proofErr w:type="spellEnd"/>
      <w:r w:rsidR="00E93194">
        <w:t xml:space="preserve"> to Capture Photos</w:t>
      </w:r>
      <w:bookmarkEnd w:id="10"/>
    </w:p>
    <w:p w:rsidR="00EF10E3" w:rsidRDefault="00DE3437" w:rsidP="00BA038B">
      <w:pPr>
        <w:pStyle w:val="ppBodyText"/>
      </w:pPr>
      <w:proofErr w:type="spellStart"/>
      <w:r>
        <w:t>CameraCaptureUI</w:t>
      </w:r>
      <w:proofErr w:type="spellEnd"/>
      <w:r>
        <w:t xml:space="preserve"> has a </w:t>
      </w:r>
      <w:proofErr w:type="spellStart"/>
      <w:r>
        <w:t>captureFileAsync</w:t>
      </w:r>
      <w:proofErr w:type="spellEnd"/>
      <w:r>
        <w:t xml:space="preserve"> method that makes short work of snapping photos, so </w:t>
      </w:r>
      <w:proofErr w:type="gramStart"/>
      <w:r>
        <w:t>let’s</w:t>
      </w:r>
      <w:proofErr w:type="gramEnd"/>
      <w:r>
        <w:t xml:space="preserve"> put it to work in </w:t>
      </w:r>
      <w:proofErr w:type="spellStart"/>
      <w:r w:rsidR="00221AC3">
        <w:t>Contoso</w:t>
      </w:r>
      <w:proofErr w:type="spellEnd"/>
      <w:r w:rsidR="00221AC3">
        <w:t xml:space="preserve"> Cookbook</w:t>
      </w:r>
      <w:r w:rsidR="006B3738">
        <w:t xml:space="preserve">. While </w:t>
      </w:r>
      <w:proofErr w:type="gramStart"/>
      <w:r w:rsidR="006B3738">
        <w:t>you’re</w:t>
      </w:r>
      <w:proofErr w:type="gramEnd"/>
      <w:r w:rsidR="006B3738">
        <w:t xml:space="preserve"> at it, let’s </w:t>
      </w:r>
      <w:r>
        <w:t>modify the sharing code in the item-detail page so that it can share captured photos as well as recipe images.</w:t>
      </w:r>
    </w:p>
    <w:p w:rsidR="006F59CB" w:rsidRDefault="006F59CB" w:rsidP="006F59CB">
      <w:pPr>
        <w:pStyle w:val="ppNumberList"/>
      </w:pPr>
      <w:r>
        <w:t>Go back to itemDetail.js and add the following statement</w:t>
      </w:r>
      <w:r w:rsidR="008A44FA">
        <w:t>s</w:t>
      </w:r>
      <w:r>
        <w:t xml:space="preserve"> at the top of the file, right after the statement that defines a variable named </w:t>
      </w:r>
      <w:proofErr w:type="spellStart"/>
      <w:r>
        <w:t>dtm</w:t>
      </w:r>
      <w:proofErr w:type="spellEnd"/>
      <w:r>
        <w:t>:</w:t>
      </w:r>
    </w:p>
    <w:p w:rsidR="006F59CB" w:rsidRDefault="006F59CB" w:rsidP="006F59CB">
      <w:pPr>
        <w:pStyle w:val="ppCodeLanguageIndent"/>
      </w:pPr>
      <w:r>
        <w:t>JavaScript</w:t>
      </w:r>
    </w:p>
    <w:p w:rsidR="006F59CB" w:rsidRDefault="006F59CB" w:rsidP="006F59CB">
      <w:pPr>
        <w:pStyle w:val="ppCodeIndent"/>
      </w:pPr>
      <w:proofErr w:type="spellStart"/>
      <w:r w:rsidRPr="006F59CB">
        <w:t>var</w:t>
      </w:r>
      <w:proofErr w:type="spellEnd"/>
      <w:r w:rsidRPr="006F59CB">
        <w:t xml:space="preserve"> capture = </w:t>
      </w:r>
      <w:proofErr w:type="spellStart"/>
      <w:r w:rsidRPr="006F59CB">
        <w:t>Windows.Media.Capture</w:t>
      </w:r>
      <w:proofErr w:type="spellEnd"/>
      <w:r w:rsidRPr="006F59CB">
        <w:t>;</w:t>
      </w:r>
    </w:p>
    <w:p w:rsidR="008A44FA" w:rsidRDefault="008A44FA" w:rsidP="008A44FA">
      <w:pPr>
        <w:pStyle w:val="ppCodeIndent"/>
      </w:pPr>
      <w:proofErr w:type="spellStart"/>
      <w:r>
        <w:lastRenderedPageBreak/>
        <w:t>var</w:t>
      </w:r>
      <w:proofErr w:type="spellEnd"/>
      <w:r>
        <w:t xml:space="preserve"> _photo;</w:t>
      </w:r>
    </w:p>
    <w:p w:rsidR="008A44FA" w:rsidRPr="00E93194" w:rsidRDefault="008A44FA" w:rsidP="008A44FA">
      <w:pPr>
        <w:pStyle w:val="ppCodeIndent"/>
      </w:pPr>
      <w:proofErr w:type="spellStart"/>
      <w:r>
        <w:t>var</w:t>
      </w:r>
      <w:proofErr w:type="spellEnd"/>
      <w:r>
        <w:t xml:space="preserve"> _video;</w:t>
      </w:r>
    </w:p>
    <w:p w:rsidR="00EF10E3" w:rsidRDefault="00CF1DA4" w:rsidP="00EF10E3">
      <w:pPr>
        <w:pStyle w:val="ppNumberList"/>
      </w:pPr>
      <w:r>
        <w:t>Find the click handler for the Photo command that you added in Exercise 1 and</w:t>
      </w:r>
      <w:r w:rsidR="00E93194">
        <w:t xml:space="preserve"> </w:t>
      </w:r>
      <w:r w:rsidR="000A72BF">
        <w:t>modify it to look like this</w:t>
      </w:r>
      <w:r w:rsidR="00E93194">
        <w:t>:</w:t>
      </w:r>
    </w:p>
    <w:p w:rsidR="00E93194" w:rsidRDefault="00E93194" w:rsidP="00E93194">
      <w:pPr>
        <w:pStyle w:val="ppCodeLanguageIndent"/>
      </w:pPr>
      <w:r>
        <w:t>JavaScript</w:t>
      </w:r>
    </w:p>
    <w:p w:rsidR="00CF1DA4" w:rsidRDefault="00CF1DA4" w:rsidP="00CF1DA4">
      <w:pPr>
        <w:pStyle w:val="ppCodeIndent"/>
      </w:pPr>
      <w:r>
        <w:t>// Handle click events from the Photo command</w:t>
      </w:r>
    </w:p>
    <w:p w:rsidR="00CF1DA4" w:rsidRDefault="00CF1DA4" w:rsidP="00CF1DA4">
      <w:pPr>
        <w:pStyle w:val="ppCodeIndent"/>
      </w:pPr>
      <w:proofErr w:type="spellStart"/>
      <w:r>
        <w:t>document.getElementById</w:t>
      </w:r>
      <w:proofErr w:type="spellEnd"/>
      <w:r>
        <w:t>("photo").</w:t>
      </w:r>
      <w:proofErr w:type="spellStart"/>
      <w:r>
        <w:t>addEventListener</w:t>
      </w:r>
      <w:proofErr w:type="spellEnd"/>
      <w:r>
        <w:t>("click", function (e) {</w:t>
      </w:r>
    </w:p>
    <w:p w:rsidR="00CF1DA4" w:rsidRDefault="00CF1DA4" w:rsidP="00CF1DA4">
      <w:pPr>
        <w:pStyle w:val="ppCodeIndent"/>
      </w:pPr>
      <w:r>
        <w:t xml:space="preserve">    </w:t>
      </w:r>
      <w:proofErr w:type="spellStart"/>
      <w:r>
        <w:t>var</w:t>
      </w:r>
      <w:proofErr w:type="spellEnd"/>
      <w:r>
        <w:t xml:space="preserve"> camera = new </w:t>
      </w:r>
      <w:proofErr w:type="spellStart"/>
      <w:r>
        <w:t>capture.CameraCaptureUI</w:t>
      </w:r>
      <w:proofErr w:type="spellEnd"/>
      <w:r>
        <w:t>();</w:t>
      </w:r>
    </w:p>
    <w:p w:rsidR="00CF1DA4" w:rsidRDefault="00CF1DA4" w:rsidP="00CF1DA4">
      <w:pPr>
        <w:pStyle w:val="ppCodeIndent"/>
      </w:pPr>
    </w:p>
    <w:p w:rsidR="00CF1DA4" w:rsidRDefault="00CF1DA4" w:rsidP="00CF1DA4">
      <w:pPr>
        <w:pStyle w:val="ppCodeIndent"/>
      </w:pPr>
      <w:r>
        <w:t xml:space="preserve">    // Capture a photo and display the share UI</w:t>
      </w:r>
    </w:p>
    <w:p w:rsidR="00CF1DA4" w:rsidRDefault="00CF1DA4" w:rsidP="00CF1DA4">
      <w:pPr>
        <w:pStyle w:val="ppCodeIndent"/>
      </w:pPr>
      <w:r>
        <w:t xml:space="preserve">    camera.captureFileAsync(capture.CameraCaptureUIMode.photo).then(function (file) {</w:t>
      </w:r>
    </w:p>
    <w:p w:rsidR="00CF1DA4" w:rsidRDefault="00CF1DA4" w:rsidP="00CF1DA4">
      <w:pPr>
        <w:pStyle w:val="ppCodeIndent"/>
      </w:pPr>
      <w:r>
        <w:t xml:space="preserve">        if (file != null) {</w:t>
      </w:r>
    </w:p>
    <w:p w:rsidR="00CF1DA4" w:rsidRDefault="00CF1DA4" w:rsidP="00CF1DA4">
      <w:pPr>
        <w:pStyle w:val="ppCodeIndent"/>
      </w:pPr>
      <w:r>
        <w:t xml:space="preserve">            _photo = file;</w:t>
      </w:r>
    </w:p>
    <w:p w:rsidR="00CF1DA4" w:rsidRDefault="00CF1DA4" w:rsidP="00CF1DA4">
      <w:pPr>
        <w:pStyle w:val="ppCodeIndent"/>
      </w:pPr>
      <w:r>
        <w:t xml:space="preserve">            </w:t>
      </w:r>
      <w:proofErr w:type="spellStart"/>
      <w:r>
        <w:t>dtm.showShareUI</w:t>
      </w:r>
      <w:proofErr w:type="spellEnd"/>
      <w:r>
        <w:t>();</w:t>
      </w:r>
    </w:p>
    <w:p w:rsidR="00CF1DA4" w:rsidRDefault="00CF1DA4" w:rsidP="00CF1DA4">
      <w:pPr>
        <w:pStyle w:val="ppCodeIndent"/>
      </w:pPr>
      <w:r>
        <w:t xml:space="preserve">        }</w:t>
      </w:r>
    </w:p>
    <w:p w:rsidR="00CF1DA4" w:rsidRDefault="00CF1DA4" w:rsidP="00CF1DA4">
      <w:pPr>
        <w:pStyle w:val="ppCodeIndent"/>
      </w:pPr>
      <w:r>
        <w:t xml:space="preserve">    });</w:t>
      </w:r>
    </w:p>
    <w:p w:rsidR="00E93194" w:rsidRPr="00E93194" w:rsidRDefault="00CF1DA4" w:rsidP="00CF1DA4">
      <w:pPr>
        <w:pStyle w:val="ppCodeIndent"/>
      </w:pPr>
      <w:r>
        <w:t>});</w:t>
      </w:r>
    </w:p>
    <w:p w:rsidR="00EF10E3" w:rsidRDefault="00B85EB1" w:rsidP="00BA038B">
      <w:pPr>
        <w:pStyle w:val="ppNumberList"/>
      </w:pPr>
      <w:r>
        <w:t>F</w:t>
      </w:r>
      <w:r w:rsidR="00720A5E">
        <w:t xml:space="preserve">ind the </w:t>
      </w:r>
      <w:proofErr w:type="spellStart"/>
      <w:r w:rsidR="00D90DC6">
        <w:t>on</w:t>
      </w:r>
      <w:r w:rsidR="00720A5E">
        <w:t>DataRequested</w:t>
      </w:r>
      <w:proofErr w:type="spellEnd"/>
      <w:r w:rsidR="00720A5E">
        <w:t xml:space="preserve"> event handler that you added in the previous lab. We need to modify </w:t>
      </w:r>
      <w:r w:rsidR="006C78AF">
        <w:t>it</w:t>
      </w:r>
      <w:r w:rsidR="006673A2">
        <w:t xml:space="preserve"> to share a recipe if </w:t>
      </w:r>
      <w:r w:rsidR="00D305D3">
        <w:t>_photo</w:t>
      </w:r>
      <w:r w:rsidR="00720A5E">
        <w:t xml:space="preserve"> is n</w:t>
      </w:r>
      <w:r w:rsidR="00D305D3">
        <w:t>ull, or share a photo</w:t>
      </w:r>
      <w:r w:rsidR="00720A5E">
        <w:t xml:space="preserve"> if </w:t>
      </w:r>
      <w:proofErr w:type="gramStart"/>
      <w:r w:rsidR="00720A5E">
        <w:t>it’s</w:t>
      </w:r>
      <w:proofErr w:type="gramEnd"/>
      <w:r w:rsidR="00720A5E">
        <w:t xml:space="preserve"> not null. To</w:t>
      </w:r>
      <w:r w:rsidR="00BA038B">
        <w:t xml:space="preserve"> do</w:t>
      </w:r>
      <w:r w:rsidR="00720A5E">
        <w:t xml:space="preserve"> that, </w:t>
      </w:r>
      <w:r w:rsidR="00D8519C">
        <w:t>rewrite the function as follows</w:t>
      </w:r>
      <w:r w:rsidR="00720A5E">
        <w:t>:</w:t>
      </w:r>
    </w:p>
    <w:p w:rsidR="00590393" w:rsidRDefault="00590393" w:rsidP="00590393">
      <w:pPr>
        <w:pStyle w:val="ppCodeLanguageIndent"/>
      </w:pPr>
      <w:r>
        <w:t>JavaScript</w:t>
      </w:r>
    </w:p>
    <w:p w:rsidR="00D8519C" w:rsidRDefault="00D8519C" w:rsidP="00D8519C">
      <w:pPr>
        <w:pStyle w:val="ppCodeIndent"/>
      </w:pPr>
      <w:proofErr w:type="spellStart"/>
      <w:r>
        <w:t>onDataRequested</w:t>
      </w:r>
      <w:proofErr w:type="spellEnd"/>
      <w:r>
        <w:t>: function (e) {</w:t>
      </w:r>
    </w:p>
    <w:p w:rsidR="00D8519C" w:rsidRDefault="00D8519C" w:rsidP="00D8519C">
      <w:pPr>
        <w:pStyle w:val="ppCodeIndent"/>
      </w:pPr>
      <w:r>
        <w:t xml:space="preserve">    </w:t>
      </w:r>
      <w:proofErr w:type="spellStart"/>
      <w:r>
        <w:t>var</w:t>
      </w:r>
      <w:proofErr w:type="spellEnd"/>
      <w:r>
        <w:t xml:space="preserve"> request = </w:t>
      </w:r>
      <w:proofErr w:type="spellStart"/>
      <w:r>
        <w:t>e.request</w:t>
      </w:r>
      <w:proofErr w:type="spellEnd"/>
      <w:r>
        <w:t>;</w:t>
      </w:r>
    </w:p>
    <w:p w:rsidR="00D8519C" w:rsidRDefault="00D8519C" w:rsidP="00D8519C">
      <w:pPr>
        <w:pStyle w:val="ppCodeIndent"/>
      </w:pPr>
      <w:r>
        <w:t xml:space="preserve">    </w:t>
      </w:r>
      <w:proofErr w:type="spellStart"/>
      <w:r>
        <w:t>request.data.properties.title</w:t>
      </w:r>
      <w:proofErr w:type="spellEnd"/>
      <w:r>
        <w:t xml:space="preserve"> = </w:t>
      </w:r>
      <w:proofErr w:type="spellStart"/>
      <w:r>
        <w:t>item.title</w:t>
      </w:r>
      <w:proofErr w:type="spellEnd"/>
      <w:r>
        <w:t>;</w:t>
      </w:r>
    </w:p>
    <w:p w:rsidR="00D8519C" w:rsidRDefault="00D8519C" w:rsidP="00D8519C">
      <w:pPr>
        <w:pStyle w:val="ppCodeIndent"/>
      </w:pPr>
    </w:p>
    <w:p w:rsidR="00D8519C" w:rsidRDefault="00D8519C" w:rsidP="00D8519C">
      <w:pPr>
        <w:pStyle w:val="ppCodeIndent"/>
      </w:pPr>
      <w:r>
        <w:t xml:space="preserve">    if (_photo != null) {</w:t>
      </w:r>
    </w:p>
    <w:p w:rsidR="00D8519C" w:rsidRDefault="00D8519C" w:rsidP="00D8519C">
      <w:pPr>
        <w:pStyle w:val="ppCodeIndent"/>
      </w:pPr>
      <w:r>
        <w:t xml:space="preserve">        </w:t>
      </w:r>
      <w:proofErr w:type="spellStart"/>
      <w:r>
        <w:t>request.data.properties.description</w:t>
      </w:r>
      <w:proofErr w:type="spellEnd"/>
      <w:r>
        <w:t xml:space="preserve"> = "Recipe photo";</w:t>
      </w:r>
    </w:p>
    <w:p w:rsidR="00D8519C" w:rsidRDefault="00D8519C" w:rsidP="00D8519C">
      <w:pPr>
        <w:pStyle w:val="ppCodeIndent"/>
      </w:pPr>
      <w:r>
        <w:t xml:space="preserve">        </w:t>
      </w:r>
      <w:proofErr w:type="spellStart"/>
      <w:r>
        <w:t>var</w:t>
      </w:r>
      <w:proofErr w:type="spellEnd"/>
      <w:r>
        <w:t xml:space="preserve"> reference = storage.Streams.RandomAccessStreamReference.createFromFile(_photo);</w:t>
      </w:r>
    </w:p>
    <w:p w:rsidR="00D8519C" w:rsidRDefault="00D8519C" w:rsidP="00D8519C">
      <w:pPr>
        <w:pStyle w:val="ppCodeIndent"/>
      </w:pPr>
      <w:r>
        <w:t xml:space="preserve">        </w:t>
      </w:r>
      <w:proofErr w:type="spellStart"/>
      <w:r>
        <w:t>request.data.properties.Thumbnail</w:t>
      </w:r>
      <w:proofErr w:type="spellEnd"/>
      <w:r>
        <w:t xml:space="preserve"> = reference;</w:t>
      </w:r>
    </w:p>
    <w:p w:rsidR="00D8519C" w:rsidRDefault="00D8519C" w:rsidP="00D8519C">
      <w:pPr>
        <w:pStyle w:val="ppCodeIndent"/>
      </w:pPr>
      <w:r>
        <w:t xml:space="preserve">        </w:t>
      </w:r>
      <w:proofErr w:type="spellStart"/>
      <w:r>
        <w:t>request.data.setBitmap</w:t>
      </w:r>
      <w:proofErr w:type="spellEnd"/>
      <w:r>
        <w:t>(reference);</w:t>
      </w:r>
    </w:p>
    <w:p w:rsidR="00D8519C" w:rsidRDefault="00D8519C" w:rsidP="00D8519C">
      <w:pPr>
        <w:pStyle w:val="ppCodeIndent"/>
      </w:pPr>
      <w:r>
        <w:t xml:space="preserve">        _photo = null;</w:t>
      </w:r>
    </w:p>
    <w:p w:rsidR="00D8519C" w:rsidRDefault="00D8519C" w:rsidP="00D8519C">
      <w:pPr>
        <w:pStyle w:val="ppCodeIndent"/>
      </w:pPr>
      <w:r>
        <w:t xml:space="preserve">    }</w:t>
      </w:r>
    </w:p>
    <w:p w:rsidR="00D8519C" w:rsidRDefault="00D8519C" w:rsidP="00D8519C">
      <w:pPr>
        <w:pStyle w:val="ppCodeIndent"/>
      </w:pPr>
      <w:r>
        <w:t xml:space="preserve">    else {</w:t>
      </w:r>
    </w:p>
    <w:p w:rsidR="00D8519C" w:rsidRDefault="00D8519C" w:rsidP="00D8519C">
      <w:pPr>
        <w:pStyle w:val="ppCodeIndent"/>
      </w:pPr>
      <w:r>
        <w:t xml:space="preserve">        </w:t>
      </w:r>
      <w:proofErr w:type="spellStart"/>
      <w:r>
        <w:t>request.data.properties.description</w:t>
      </w:r>
      <w:proofErr w:type="spellEnd"/>
      <w:r>
        <w:t xml:space="preserve"> = "Recipe ingredients and directions";</w:t>
      </w:r>
    </w:p>
    <w:p w:rsidR="00D8519C" w:rsidRDefault="00D8519C" w:rsidP="00D8519C">
      <w:pPr>
        <w:pStyle w:val="ppCodeIndent"/>
      </w:pPr>
    </w:p>
    <w:p w:rsidR="00D8519C" w:rsidRDefault="00D8519C" w:rsidP="00D8519C">
      <w:pPr>
        <w:pStyle w:val="ppCodeIndent"/>
      </w:pPr>
      <w:r>
        <w:t xml:space="preserve">        // Share recipe text</w:t>
      </w:r>
    </w:p>
    <w:p w:rsidR="00D8519C" w:rsidRDefault="00D8519C" w:rsidP="00D8519C">
      <w:pPr>
        <w:pStyle w:val="ppCodeIndent"/>
      </w:pPr>
      <w:r>
        <w:t xml:space="preserve">        </w:t>
      </w:r>
      <w:proofErr w:type="spellStart"/>
      <w:r>
        <w:t>var</w:t>
      </w:r>
      <w:proofErr w:type="spellEnd"/>
      <w:r>
        <w:t xml:space="preserve"> recipe = "\r\</w:t>
      </w:r>
      <w:proofErr w:type="spellStart"/>
      <w:r>
        <w:t>nINGREDIENTS</w:t>
      </w:r>
      <w:proofErr w:type="spellEnd"/>
      <w:r>
        <w:t xml:space="preserve">\r\n" + </w:t>
      </w:r>
      <w:proofErr w:type="spellStart"/>
      <w:r>
        <w:t>item.ingredients.join</w:t>
      </w:r>
      <w:proofErr w:type="spellEnd"/>
      <w:r>
        <w:t>("\r\n");</w:t>
      </w:r>
    </w:p>
    <w:p w:rsidR="00D8519C" w:rsidRDefault="00D8519C" w:rsidP="00D8519C">
      <w:pPr>
        <w:pStyle w:val="ppCodeIndent"/>
      </w:pPr>
      <w:r>
        <w:t xml:space="preserve">        recipe += ("\r\n\r\</w:t>
      </w:r>
      <w:proofErr w:type="spellStart"/>
      <w:r>
        <w:t>nDIRECTIONS</w:t>
      </w:r>
      <w:proofErr w:type="spellEnd"/>
      <w:r>
        <w:t xml:space="preserve">\r\n" + </w:t>
      </w:r>
      <w:proofErr w:type="spellStart"/>
      <w:r>
        <w:t>item.directions</w:t>
      </w:r>
      <w:proofErr w:type="spellEnd"/>
      <w:r>
        <w:t>);</w:t>
      </w:r>
    </w:p>
    <w:p w:rsidR="00D8519C" w:rsidRDefault="00D8519C" w:rsidP="00D8519C">
      <w:pPr>
        <w:pStyle w:val="ppCodeIndent"/>
      </w:pPr>
      <w:r>
        <w:t xml:space="preserve">        </w:t>
      </w:r>
      <w:proofErr w:type="spellStart"/>
      <w:r>
        <w:t>request.data.setText</w:t>
      </w:r>
      <w:proofErr w:type="spellEnd"/>
      <w:r>
        <w:t>(recipe);</w:t>
      </w:r>
    </w:p>
    <w:p w:rsidR="00D8519C" w:rsidRDefault="00D8519C" w:rsidP="00D8519C">
      <w:pPr>
        <w:pStyle w:val="ppCodeIndent"/>
      </w:pPr>
    </w:p>
    <w:p w:rsidR="00D8519C" w:rsidRDefault="00D8519C" w:rsidP="00D8519C">
      <w:pPr>
        <w:pStyle w:val="ppCodeIndent"/>
      </w:pPr>
      <w:r>
        <w:t xml:space="preserve">        // Share recipe image</w:t>
      </w:r>
    </w:p>
    <w:p w:rsidR="00D8519C" w:rsidRDefault="00D8519C" w:rsidP="00D8519C">
      <w:pPr>
        <w:pStyle w:val="ppCodeIndent"/>
      </w:pPr>
      <w:r>
        <w:t xml:space="preserve">        </w:t>
      </w:r>
      <w:proofErr w:type="spellStart"/>
      <w:r>
        <w:t>var</w:t>
      </w:r>
      <w:proofErr w:type="spellEnd"/>
      <w:r>
        <w:t xml:space="preserve"> </w:t>
      </w:r>
      <w:proofErr w:type="spellStart"/>
      <w:r>
        <w:t>uri</w:t>
      </w:r>
      <w:proofErr w:type="spellEnd"/>
      <w:r>
        <w:t xml:space="preserve"> = </w:t>
      </w:r>
      <w:proofErr w:type="spellStart"/>
      <w:r>
        <w:t>item.backgroundImage</w:t>
      </w:r>
      <w:proofErr w:type="spellEnd"/>
      <w:r>
        <w:t>;</w:t>
      </w:r>
    </w:p>
    <w:p w:rsidR="00D8519C" w:rsidRDefault="00D8519C" w:rsidP="00D8519C">
      <w:pPr>
        <w:pStyle w:val="ppCodeIndent"/>
      </w:pPr>
      <w:r>
        <w:t xml:space="preserve">        if (</w:t>
      </w:r>
      <w:proofErr w:type="spellStart"/>
      <w:r>
        <w:t>item.backgroundImage.indexOf</w:t>
      </w:r>
      <w:proofErr w:type="spellEnd"/>
      <w:r>
        <w:t>("http://") != 0)</w:t>
      </w:r>
    </w:p>
    <w:p w:rsidR="00D8519C" w:rsidRDefault="00D8519C" w:rsidP="00D8519C">
      <w:pPr>
        <w:pStyle w:val="ppCodeIndent"/>
      </w:pPr>
      <w:r>
        <w:lastRenderedPageBreak/>
        <w:t xml:space="preserve">            </w:t>
      </w:r>
      <w:proofErr w:type="spellStart"/>
      <w:r>
        <w:t>uri</w:t>
      </w:r>
      <w:proofErr w:type="spellEnd"/>
      <w:r>
        <w:t xml:space="preserve"> = "</w:t>
      </w:r>
      <w:proofErr w:type="spellStart"/>
      <w:r>
        <w:t>ms-appx</w:t>
      </w:r>
      <w:proofErr w:type="spellEnd"/>
      <w:r>
        <w:t xml:space="preserve">:///" + </w:t>
      </w:r>
      <w:proofErr w:type="spellStart"/>
      <w:r>
        <w:t>uri</w:t>
      </w:r>
      <w:proofErr w:type="spellEnd"/>
      <w:r>
        <w:t>;</w:t>
      </w:r>
    </w:p>
    <w:p w:rsidR="00D8519C" w:rsidRDefault="00D8519C" w:rsidP="00D8519C">
      <w:pPr>
        <w:pStyle w:val="ppCodeIndent"/>
      </w:pPr>
    </w:p>
    <w:p w:rsidR="00D8519C" w:rsidRDefault="00D8519C" w:rsidP="00D8519C">
      <w:pPr>
        <w:pStyle w:val="ppCodeIndent"/>
      </w:pPr>
      <w:r>
        <w:t xml:space="preserve">        </w:t>
      </w:r>
      <w:proofErr w:type="spellStart"/>
      <w:r>
        <w:t>uri</w:t>
      </w:r>
      <w:proofErr w:type="spellEnd"/>
      <w:r>
        <w:t xml:space="preserve"> = new </w:t>
      </w:r>
      <w:proofErr w:type="spellStart"/>
      <w:r>
        <w:t>Windows.Foundation.Uri</w:t>
      </w:r>
      <w:proofErr w:type="spellEnd"/>
      <w:r>
        <w:t>(</w:t>
      </w:r>
      <w:proofErr w:type="spellStart"/>
      <w:r>
        <w:t>uri</w:t>
      </w:r>
      <w:proofErr w:type="spellEnd"/>
      <w:r>
        <w:t>);</w:t>
      </w:r>
    </w:p>
    <w:p w:rsidR="00D8519C" w:rsidRDefault="00D8519C" w:rsidP="00D8519C">
      <w:pPr>
        <w:pStyle w:val="ppCodeIndent"/>
      </w:pPr>
      <w:r>
        <w:t xml:space="preserve">        </w:t>
      </w:r>
      <w:proofErr w:type="spellStart"/>
      <w:r>
        <w:t>var</w:t>
      </w:r>
      <w:proofErr w:type="spellEnd"/>
      <w:r>
        <w:t xml:space="preserve"> reference = </w:t>
      </w:r>
      <w:proofErr w:type="spellStart"/>
      <w:r>
        <w:t>storage.Streams.RandomAccessStreamReference.createFromUri</w:t>
      </w:r>
      <w:proofErr w:type="spellEnd"/>
      <w:r>
        <w:t>(</w:t>
      </w:r>
      <w:proofErr w:type="spellStart"/>
      <w:r>
        <w:t>uri</w:t>
      </w:r>
      <w:proofErr w:type="spellEnd"/>
      <w:r>
        <w:t>);</w:t>
      </w:r>
    </w:p>
    <w:p w:rsidR="00D8519C" w:rsidRDefault="00D8519C" w:rsidP="00D8519C">
      <w:pPr>
        <w:pStyle w:val="ppCodeIndent"/>
      </w:pPr>
      <w:r>
        <w:t xml:space="preserve">        </w:t>
      </w:r>
      <w:proofErr w:type="spellStart"/>
      <w:r>
        <w:t>request.data.properties.thumbnail</w:t>
      </w:r>
      <w:proofErr w:type="spellEnd"/>
      <w:r>
        <w:t xml:space="preserve"> = reference;</w:t>
      </w:r>
    </w:p>
    <w:p w:rsidR="00D8519C" w:rsidRDefault="00D8519C" w:rsidP="00D8519C">
      <w:pPr>
        <w:pStyle w:val="ppCodeIndent"/>
      </w:pPr>
      <w:r>
        <w:t xml:space="preserve">        </w:t>
      </w:r>
      <w:proofErr w:type="spellStart"/>
      <w:r>
        <w:t>request.data.setBitmap</w:t>
      </w:r>
      <w:proofErr w:type="spellEnd"/>
      <w:r>
        <w:t>(reference);</w:t>
      </w:r>
    </w:p>
    <w:p w:rsidR="00D8519C" w:rsidRDefault="00D8519C" w:rsidP="00D8519C">
      <w:pPr>
        <w:pStyle w:val="ppCodeIndent"/>
      </w:pPr>
      <w:r>
        <w:t xml:space="preserve">    }</w:t>
      </w:r>
    </w:p>
    <w:p w:rsidR="00590393" w:rsidRPr="00CB5232" w:rsidRDefault="00D8519C" w:rsidP="00D8519C">
      <w:pPr>
        <w:pStyle w:val="ppCodeIndent"/>
      </w:pPr>
      <w:r>
        <w:t>},</w:t>
      </w:r>
    </w:p>
    <w:p w:rsidR="00590393" w:rsidRDefault="00590393" w:rsidP="00590393">
      <w:pPr>
        <w:pStyle w:val="ppNumberList"/>
      </w:pPr>
      <w:r>
        <w:t>Press F5 to run the application and tap a recipe to go to the item-detail page.</w:t>
      </w:r>
    </w:p>
    <w:p w:rsidR="00590393" w:rsidRDefault="00590393" w:rsidP="00590393">
      <w:pPr>
        <w:pStyle w:val="ppNumberList"/>
      </w:pPr>
      <w:r>
        <w:t>Display the ap</w:t>
      </w:r>
      <w:r w:rsidR="006E4575">
        <w:t xml:space="preserve">plication bar and tap the </w:t>
      </w:r>
      <w:r>
        <w:t>Photo button. What happens?</w:t>
      </w:r>
    </w:p>
    <w:p w:rsidR="00590393" w:rsidRDefault="00590393" w:rsidP="00EF10E3">
      <w:pPr>
        <w:pStyle w:val="ppNumberList"/>
      </w:pPr>
      <w:r>
        <w:t>Return to Visual Studio and stop debugging.</w:t>
      </w:r>
    </w:p>
    <w:p w:rsidR="00EF10E3" w:rsidRDefault="00EF10E3" w:rsidP="00EF10E3">
      <w:pPr>
        <w:pStyle w:val="ppListEnd"/>
      </w:pPr>
    </w:p>
    <w:p w:rsidR="00551828" w:rsidRDefault="00551828" w:rsidP="00551828">
      <w:pPr>
        <w:pStyle w:val="ppProcedureStart"/>
      </w:pPr>
      <w:bookmarkStart w:id="11" w:name="_Toc327336054"/>
      <w:r>
        <w:t xml:space="preserve">Task </w:t>
      </w:r>
      <w:proofErr w:type="gramStart"/>
      <w:r>
        <w:t>2</w:t>
      </w:r>
      <w:proofErr w:type="gramEnd"/>
      <w:r>
        <w:t xml:space="preserve"> – </w:t>
      </w:r>
      <w:r w:rsidR="00590393">
        <w:t>Enable Webcam Access</w:t>
      </w:r>
      <w:bookmarkEnd w:id="11"/>
    </w:p>
    <w:p w:rsidR="00551828" w:rsidRPr="00C81266" w:rsidRDefault="006644FE" w:rsidP="00CB5232">
      <w:pPr>
        <w:pStyle w:val="ppBodyText"/>
      </w:pPr>
      <w:r>
        <w:t>Metro</w:t>
      </w:r>
      <w:r w:rsidR="00810998">
        <w:t>-</w:t>
      </w:r>
      <w:r w:rsidR="000A7038">
        <w:t>style apps must have permission to access webcams</w:t>
      </w:r>
      <w:r w:rsidR="004D44F5">
        <w:t>.</w:t>
      </w:r>
      <w:r>
        <w:t xml:space="preserve"> That permission comes through the </w:t>
      </w:r>
      <w:r w:rsidR="008A23F0">
        <w:t>application</w:t>
      </w:r>
      <w:r w:rsidRPr="004125D9">
        <w:t xml:space="preserve"> manifest</w:t>
      </w:r>
      <w:r>
        <w:t>, which</w:t>
      </w:r>
      <w:r w:rsidR="0014098C">
        <w:t xml:space="preserve"> contains metadata about the</w:t>
      </w:r>
      <w:r w:rsidR="004125D9">
        <w:t xml:space="preserve"> app</w:t>
      </w:r>
      <w:r w:rsidR="002B333D">
        <w:t>.</w:t>
      </w:r>
      <w:r w:rsidR="00CC2B0A">
        <w:t xml:space="preserve"> The next step, then, is to edit </w:t>
      </w:r>
      <w:proofErr w:type="spellStart"/>
      <w:r w:rsidR="00CC2B0A">
        <w:t>Contoso</w:t>
      </w:r>
      <w:proofErr w:type="spellEnd"/>
      <w:r w:rsidR="00CC2B0A">
        <w:t xml:space="preserve"> Cookbook’s </w:t>
      </w:r>
      <w:r>
        <w:t xml:space="preserve">manifest to </w:t>
      </w:r>
      <w:r w:rsidR="004827AE">
        <w:t>indicate</w:t>
      </w:r>
      <w:r>
        <w:t xml:space="preserve"> that </w:t>
      </w:r>
      <w:r w:rsidR="00CC2B0A">
        <w:t xml:space="preserve">it </w:t>
      </w:r>
      <w:r>
        <w:t>requires access to webcams.</w:t>
      </w:r>
    </w:p>
    <w:p w:rsidR="006644FE" w:rsidRDefault="006644FE" w:rsidP="004D44F5">
      <w:pPr>
        <w:pStyle w:val="ppNumberList"/>
      </w:pPr>
      <w:r>
        <w:t xml:space="preserve">In Solution Explorer, double-click </w:t>
      </w:r>
      <w:proofErr w:type="spellStart"/>
      <w:r w:rsidR="00C36D8D">
        <w:t>package.appxmanifest</w:t>
      </w:r>
      <w:proofErr w:type="spellEnd"/>
      <w:r w:rsidR="00C36D8D">
        <w:t xml:space="preserve"> to open it for editing.</w:t>
      </w:r>
    </w:p>
    <w:p w:rsidR="00C36D8D" w:rsidRDefault="00C36D8D" w:rsidP="004D44F5">
      <w:pPr>
        <w:pStyle w:val="ppNumberList"/>
      </w:pPr>
      <w:r>
        <w:t>Go to the Capabilities tab and check the W</w:t>
      </w:r>
      <w:r w:rsidR="00BA791B">
        <w:t>ebcam box, as shown in Figure 2</w:t>
      </w:r>
      <w:r>
        <w:t>.</w:t>
      </w:r>
    </w:p>
    <w:p w:rsidR="00C36D8D" w:rsidRDefault="00D305D3" w:rsidP="00CB5232">
      <w:pPr>
        <w:pStyle w:val="ppFigureIndent"/>
      </w:pPr>
      <w:r w:rsidRPr="00D305D3">
        <w:rPr>
          <w:noProof/>
          <w:bdr w:val="single" w:sz="4" w:space="0" w:color="auto"/>
          <w:lang w:bidi="he-IL"/>
        </w:rPr>
        <w:drawing>
          <wp:inline distT="0" distB="0" distL="0" distR="0" wp14:anchorId="350C9C83" wp14:editId="3FDD10A7">
            <wp:extent cx="4654296" cy="2852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am (HTML).png"/>
                    <pic:cNvPicPr/>
                  </pic:nvPicPr>
                  <pic:blipFill>
                    <a:blip r:embed="rId13">
                      <a:extLst>
                        <a:ext uri="{28A0092B-C50C-407E-A947-70E740481C1C}">
                          <a14:useLocalDpi xmlns:a14="http://schemas.microsoft.com/office/drawing/2010/main" val="0"/>
                        </a:ext>
                      </a:extLst>
                    </a:blip>
                    <a:stretch>
                      <a:fillRect/>
                    </a:stretch>
                  </pic:blipFill>
                  <pic:spPr>
                    <a:xfrm>
                      <a:off x="0" y="0"/>
                      <a:ext cx="4654296" cy="2852928"/>
                    </a:xfrm>
                    <a:prstGeom prst="rect">
                      <a:avLst/>
                    </a:prstGeom>
                  </pic:spPr>
                </pic:pic>
              </a:graphicData>
            </a:graphic>
          </wp:inline>
        </w:drawing>
      </w:r>
    </w:p>
    <w:p w:rsidR="00C36D8D" w:rsidRDefault="00BA791B" w:rsidP="00CB5232">
      <w:pPr>
        <w:pStyle w:val="ppFigureNumberIndent"/>
      </w:pPr>
      <w:r>
        <w:t>Figure 2</w:t>
      </w:r>
    </w:p>
    <w:p w:rsidR="00C36D8D" w:rsidRPr="00C36D8D" w:rsidRDefault="00C36D8D" w:rsidP="00CB5232">
      <w:pPr>
        <w:pStyle w:val="ppFigureCaptionIndent"/>
      </w:pPr>
      <w:r>
        <w:t>Enabling webcam access in the application manifest</w:t>
      </w:r>
    </w:p>
    <w:p w:rsidR="001547AF" w:rsidRDefault="001547AF" w:rsidP="001547AF">
      <w:pPr>
        <w:pStyle w:val="ppProcedureStart"/>
      </w:pPr>
      <w:bookmarkStart w:id="12" w:name="_Toc327336055"/>
      <w:proofErr w:type="spellStart"/>
      <w:r>
        <w:t>Taks</w:t>
      </w:r>
      <w:proofErr w:type="spellEnd"/>
      <w:r>
        <w:t xml:space="preserve"> 3 – Test the Results</w:t>
      </w:r>
      <w:bookmarkEnd w:id="12"/>
    </w:p>
    <w:p w:rsidR="001547AF" w:rsidRPr="00C81266" w:rsidRDefault="001547AF" w:rsidP="00CB5232">
      <w:pPr>
        <w:pStyle w:val="ppBodyText"/>
      </w:pPr>
      <w:r>
        <w:t xml:space="preserve">Now that webcam access is enabled, </w:t>
      </w:r>
      <w:proofErr w:type="gramStart"/>
      <w:r>
        <w:t>let’s</w:t>
      </w:r>
      <w:proofErr w:type="gramEnd"/>
      <w:r>
        <w:t xml:space="preserve"> capture a photo.</w:t>
      </w:r>
    </w:p>
    <w:p w:rsidR="004D44F5" w:rsidRDefault="004D44F5" w:rsidP="00C24547">
      <w:pPr>
        <w:pStyle w:val="ppNumberList"/>
        <w:numPr>
          <w:ilvl w:val="1"/>
          <w:numId w:val="31"/>
        </w:numPr>
        <w:tabs>
          <w:tab w:val="clear" w:pos="1037"/>
          <w:tab w:val="num" w:pos="1260"/>
        </w:tabs>
        <w:ind w:left="720"/>
      </w:pPr>
      <w:r>
        <w:t>Press F5 to run the application and tap a recipe to go to the item-detail page.</w:t>
      </w:r>
    </w:p>
    <w:p w:rsidR="004D44F5" w:rsidRDefault="004D44F5" w:rsidP="004D44F5">
      <w:pPr>
        <w:pStyle w:val="ppNumberList"/>
      </w:pPr>
      <w:r>
        <w:lastRenderedPageBreak/>
        <w:t>Display the ap</w:t>
      </w:r>
      <w:r w:rsidR="005D22B3">
        <w:t xml:space="preserve">plication bar and tap the </w:t>
      </w:r>
      <w:r>
        <w:t>Photo button.</w:t>
      </w:r>
      <w:r w:rsidR="005D22B3">
        <w:t xml:space="preserve"> Click “Allow” if asked if the app can use your webcam.</w:t>
      </w:r>
    </w:p>
    <w:p w:rsidR="004D44F5" w:rsidRDefault="004D44F5" w:rsidP="004D44F5">
      <w:pPr>
        <w:pStyle w:val="ppNumberList"/>
      </w:pPr>
      <w:r>
        <w:t>When the camera-capture UI appears, tap the screen to snap a photo.</w:t>
      </w:r>
    </w:p>
    <w:p w:rsidR="004D44F5" w:rsidRDefault="004D44F5" w:rsidP="004D44F5">
      <w:pPr>
        <w:pStyle w:val="ppNumberList"/>
      </w:pPr>
      <w:r>
        <w:t>Tap the OK button in the lower-right corner of the screen to accept the photo.</w:t>
      </w:r>
    </w:p>
    <w:p w:rsidR="004D44F5" w:rsidRDefault="004D44F5" w:rsidP="004D44F5">
      <w:pPr>
        <w:pStyle w:val="ppNumberList"/>
      </w:pPr>
      <w:r>
        <w:t>When the share UI appears, select a share target such as Share Target Sample App.</w:t>
      </w:r>
    </w:p>
    <w:p w:rsidR="004D44F5" w:rsidRDefault="004D44F5" w:rsidP="004D44F5">
      <w:pPr>
        <w:pStyle w:val="ppNumberList"/>
      </w:pPr>
      <w:r>
        <w:t xml:space="preserve">Confirm that the </w:t>
      </w:r>
      <w:proofErr w:type="gramStart"/>
      <w:r>
        <w:t xml:space="preserve">photo you just </w:t>
      </w:r>
      <w:r w:rsidR="004827AE">
        <w:t>captured</w:t>
      </w:r>
      <w:r>
        <w:t xml:space="preserve"> is accepted by the share target</w:t>
      </w:r>
      <w:proofErr w:type="gramEnd"/>
      <w:r>
        <w:t>.</w:t>
      </w:r>
    </w:p>
    <w:p w:rsidR="00551828" w:rsidRDefault="004D44F5" w:rsidP="00551828">
      <w:pPr>
        <w:pStyle w:val="ppNumberList"/>
      </w:pPr>
      <w:r>
        <w:t>Return to Visual Studio and stop debugging</w:t>
      </w:r>
      <w:r w:rsidR="00551828">
        <w:t>.</w:t>
      </w:r>
    </w:p>
    <w:p w:rsidR="00551828" w:rsidRDefault="00551828" w:rsidP="00551828">
      <w:pPr>
        <w:pStyle w:val="ppListEnd"/>
      </w:pPr>
    </w:p>
    <w:p w:rsidR="00C455D1" w:rsidRDefault="00C455D1" w:rsidP="00C455D1">
      <w:pPr>
        <w:pStyle w:val="ppListEnd"/>
      </w:pPr>
    </w:p>
    <w:bookmarkStart w:id="13" w:name="_Toc327336056" w:displacedByCustomXml="next"/>
    <w:sdt>
      <w:sdtPr>
        <w:alias w:val="Topic"/>
        <w:tag w:val="4613e4b4-a5e5-4f97-a473-a85e169fd7c1"/>
        <w:id w:val="-841236611"/>
        <w:placeholder>
          <w:docPart w:val="DefaultPlaceholder_1082065158"/>
        </w:placeholder>
        <w:text/>
      </w:sdtPr>
      <w:sdtEndPr/>
      <w:sdtContent>
        <w:p w:rsidR="00C455D1" w:rsidRDefault="00957DD2" w:rsidP="001F5829">
          <w:pPr>
            <w:pStyle w:val="ppTopic"/>
          </w:pPr>
          <w:r>
            <w:t>Exercise 3: Add Video Capture</w:t>
          </w:r>
        </w:p>
      </w:sdtContent>
    </w:sdt>
    <w:bookmarkEnd w:id="13" w:displacedByCustomXml="prev"/>
    <w:p w:rsidR="002D045C" w:rsidRPr="004614D8" w:rsidRDefault="00221AC3" w:rsidP="002D045C">
      <w:pPr>
        <w:pStyle w:val="ListParagraph"/>
        <w:numPr>
          <w:ilvl w:val="0"/>
          <w:numId w:val="18"/>
        </w:numPr>
        <w:rPr>
          <w:rFonts w:eastAsia="Arial Unicode MS"/>
        </w:rPr>
      </w:pPr>
      <w:proofErr w:type="spellStart"/>
      <w:r>
        <w:rPr>
          <w:rFonts w:eastAsia="Arial Unicode MS"/>
        </w:rPr>
        <w:t>Contoso</w:t>
      </w:r>
      <w:proofErr w:type="spellEnd"/>
      <w:r>
        <w:rPr>
          <w:rFonts w:eastAsia="Arial Unicode MS"/>
        </w:rPr>
        <w:t xml:space="preserve"> Cookbook</w:t>
      </w:r>
      <w:r w:rsidR="002D045C">
        <w:rPr>
          <w:rFonts w:eastAsia="Arial Unicode MS"/>
        </w:rPr>
        <w:t xml:space="preserve"> users</w:t>
      </w:r>
      <w:r w:rsidR="00326635">
        <w:rPr>
          <w:rFonts w:eastAsia="Arial Unicode MS"/>
        </w:rPr>
        <w:t xml:space="preserve"> can now </w:t>
      </w:r>
      <w:r w:rsidR="002D045C">
        <w:rPr>
          <w:rFonts w:eastAsia="Arial Unicode MS"/>
        </w:rPr>
        <w:t xml:space="preserve">snap photos and share them with other applications. In this exercise, you’ll </w:t>
      </w:r>
      <w:r w:rsidR="001C7DD6">
        <w:rPr>
          <w:rFonts w:eastAsia="Arial Unicode MS"/>
        </w:rPr>
        <w:t xml:space="preserve">add </w:t>
      </w:r>
      <w:r w:rsidR="002D045C">
        <w:rPr>
          <w:rFonts w:eastAsia="Arial Unicode MS"/>
        </w:rPr>
        <w:t>su</w:t>
      </w:r>
      <w:r w:rsidR="00326635">
        <w:rPr>
          <w:rFonts w:eastAsia="Arial Unicode MS"/>
        </w:rPr>
        <w:t xml:space="preserve">pport for capturing </w:t>
      </w:r>
      <w:r w:rsidR="002D045C">
        <w:rPr>
          <w:rFonts w:eastAsia="Arial Unicode MS"/>
        </w:rPr>
        <w:t>video</w:t>
      </w:r>
      <w:r w:rsidR="004827AE">
        <w:rPr>
          <w:rFonts w:eastAsia="Arial Unicode MS"/>
        </w:rPr>
        <w:t>s</w:t>
      </w:r>
      <w:r w:rsidR="002D045C">
        <w:rPr>
          <w:rFonts w:eastAsia="Arial Unicode MS"/>
        </w:rPr>
        <w:t>, too</w:t>
      </w:r>
      <w:r w:rsidR="0070382C">
        <w:rPr>
          <w:rFonts w:eastAsia="Arial Unicode MS"/>
        </w:rPr>
        <w:t xml:space="preserve">.  You’ll </w:t>
      </w:r>
      <w:r w:rsidR="004827AE">
        <w:rPr>
          <w:rFonts w:eastAsia="Arial Unicode MS"/>
        </w:rPr>
        <w:t xml:space="preserve">change the parameter passed to </w:t>
      </w:r>
      <w:proofErr w:type="spellStart"/>
      <w:r w:rsidR="004827AE">
        <w:rPr>
          <w:rFonts w:eastAsia="Arial Unicode MS"/>
        </w:rPr>
        <w:t>captureFileAsync</w:t>
      </w:r>
      <w:proofErr w:type="spellEnd"/>
      <w:r w:rsidR="004827AE">
        <w:rPr>
          <w:rFonts w:eastAsia="Arial Unicode MS"/>
        </w:rPr>
        <w:t xml:space="preserve"> to indicate that you want to capture video rather than </w:t>
      </w:r>
      <w:r w:rsidR="002A0C90">
        <w:rPr>
          <w:rFonts w:eastAsia="Arial Unicode MS"/>
        </w:rPr>
        <w:t>photos</w:t>
      </w:r>
      <w:r w:rsidR="004827AE">
        <w:rPr>
          <w:rFonts w:eastAsia="Arial Unicode MS"/>
        </w:rPr>
        <w:t xml:space="preserve">, and use </w:t>
      </w:r>
      <w:proofErr w:type="spellStart"/>
      <w:r w:rsidR="004827AE">
        <w:rPr>
          <w:rFonts w:eastAsia="Arial Unicode MS"/>
        </w:rPr>
        <w:t>CameraCaptureUI’s</w:t>
      </w:r>
      <w:proofErr w:type="spellEnd"/>
      <w:r w:rsidR="004827AE">
        <w:rPr>
          <w:rFonts w:eastAsia="Arial Unicode MS"/>
        </w:rPr>
        <w:t xml:space="preserve"> </w:t>
      </w:r>
      <w:proofErr w:type="spellStart"/>
      <w:r w:rsidR="004827AE">
        <w:rPr>
          <w:rFonts w:eastAsia="Arial Unicode MS"/>
        </w:rPr>
        <w:t>VideoS</w:t>
      </w:r>
      <w:r w:rsidR="001547AF">
        <w:rPr>
          <w:rFonts w:eastAsia="Arial Unicode MS"/>
        </w:rPr>
        <w:t>ettings</w:t>
      </w:r>
      <w:proofErr w:type="spellEnd"/>
      <w:r w:rsidR="001547AF">
        <w:rPr>
          <w:rFonts w:eastAsia="Arial Unicode MS"/>
        </w:rPr>
        <w:t xml:space="preserve"> property to indicate what</w:t>
      </w:r>
      <w:r w:rsidR="004827AE">
        <w:rPr>
          <w:rFonts w:eastAsia="Arial Unicode MS"/>
        </w:rPr>
        <w:t xml:space="preserve"> format you want to capture in.</w:t>
      </w:r>
    </w:p>
    <w:p w:rsidR="001F5829" w:rsidRDefault="00B27AFA" w:rsidP="001F5829">
      <w:pPr>
        <w:pStyle w:val="ppProcedureStart"/>
      </w:pPr>
      <w:bookmarkStart w:id="14" w:name="_Toc327336057"/>
      <w:r>
        <w:t xml:space="preserve">Task 1 – </w:t>
      </w:r>
      <w:r w:rsidR="001271EB">
        <w:t xml:space="preserve">Use </w:t>
      </w:r>
      <w:proofErr w:type="spellStart"/>
      <w:r w:rsidR="004E3F17">
        <w:t>CameraCaptureUI</w:t>
      </w:r>
      <w:proofErr w:type="spellEnd"/>
      <w:r w:rsidR="004E3F17">
        <w:t xml:space="preserve"> </w:t>
      </w:r>
      <w:r w:rsidR="001271EB">
        <w:t>to Capture Video</w:t>
      </w:r>
      <w:bookmarkEnd w:id="14"/>
    </w:p>
    <w:p w:rsidR="001F5829" w:rsidRDefault="002D045C" w:rsidP="00CB5232">
      <w:pPr>
        <w:pStyle w:val="ppBodyText"/>
      </w:pPr>
      <w:r>
        <w:t xml:space="preserve">The same </w:t>
      </w:r>
      <w:proofErr w:type="spellStart"/>
      <w:r>
        <w:t>captureFileAsync</w:t>
      </w:r>
      <w:proofErr w:type="spellEnd"/>
      <w:r>
        <w:t xml:space="preserve"> method that captures a photo </w:t>
      </w:r>
      <w:proofErr w:type="gramStart"/>
      <w:r>
        <w:t>can be used</w:t>
      </w:r>
      <w:proofErr w:type="gramEnd"/>
      <w:r>
        <w:t xml:space="preserve"> to capture video, too. </w:t>
      </w:r>
      <w:proofErr w:type="gramStart"/>
      <w:r>
        <w:t>Let’s</w:t>
      </w:r>
      <w:proofErr w:type="gramEnd"/>
      <w:r w:rsidR="00C36648">
        <w:t xml:space="preserve"> modify the click handler </w:t>
      </w:r>
      <w:r>
        <w:t>you stubbed out earlier to demonstrate.</w:t>
      </w:r>
    </w:p>
    <w:p w:rsidR="006B570D" w:rsidRDefault="0026669F" w:rsidP="001F5829">
      <w:pPr>
        <w:pStyle w:val="ppNumberList"/>
      </w:pPr>
      <w:r>
        <w:t>Find the click handler for the Video command that you added in Exercise 1 and modify it to look like this</w:t>
      </w:r>
      <w:r w:rsidR="003D1C06">
        <w:t>:</w:t>
      </w:r>
    </w:p>
    <w:p w:rsidR="003D1C06" w:rsidRDefault="003D1C06" w:rsidP="003D1C06">
      <w:pPr>
        <w:pStyle w:val="ppCodeLanguageIndent"/>
      </w:pPr>
      <w:r>
        <w:t>JavaScript</w:t>
      </w:r>
    </w:p>
    <w:p w:rsidR="0038664C" w:rsidRDefault="0038664C" w:rsidP="0038664C">
      <w:pPr>
        <w:pStyle w:val="ppCodeIndent"/>
      </w:pPr>
      <w:r>
        <w:t>// Handle click events from the Video command</w:t>
      </w:r>
    </w:p>
    <w:p w:rsidR="0038664C" w:rsidRDefault="0038664C" w:rsidP="0038664C">
      <w:pPr>
        <w:pStyle w:val="ppCodeIndent"/>
      </w:pPr>
      <w:proofErr w:type="spellStart"/>
      <w:r>
        <w:t>document.getElementById</w:t>
      </w:r>
      <w:proofErr w:type="spellEnd"/>
      <w:r>
        <w:t>("video").</w:t>
      </w:r>
      <w:proofErr w:type="spellStart"/>
      <w:r>
        <w:t>addEventListener</w:t>
      </w:r>
      <w:proofErr w:type="spellEnd"/>
      <w:r>
        <w:t>("click", function (e) {</w:t>
      </w:r>
    </w:p>
    <w:p w:rsidR="008F68DE" w:rsidRDefault="008F68DE" w:rsidP="008F68DE">
      <w:pPr>
        <w:pStyle w:val="ppCodeIndent"/>
        <w:numPr>
          <w:ilvl w:val="0"/>
          <w:numId w:val="0"/>
        </w:numPr>
        <w:ind w:left="720"/>
      </w:pPr>
      <w:r>
        <w:t xml:space="preserve">    </w:t>
      </w:r>
      <w:proofErr w:type="spellStart"/>
      <w:proofErr w:type="gramStart"/>
      <w:r w:rsidRPr="008F68DE">
        <w:t>var</w:t>
      </w:r>
      <w:proofErr w:type="spellEnd"/>
      <w:proofErr w:type="gramEnd"/>
      <w:r w:rsidRPr="008F68DE">
        <w:t xml:space="preserve"> camera = new </w:t>
      </w:r>
      <w:proofErr w:type="spellStart"/>
      <w:r w:rsidRPr="008F68DE">
        <w:t>capture.CameraCaptureUI</w:t>
      </w:r>
      <w:proofErr w:type="spellEnd"/>
      <w:r w:rsidRPr="008F68DE">
        <w:t>();</w:t>
      </w:r>
    </w:p>
    <w:p w:rsidR="0038664C" w:rsidRDefault="008F68DE" w:rsidP="008F68DE">
      <w:pPr>
        <w:pStyle w:val="ppCodeIndent"/>
        <w:numPr>
          <w:ilvl w:val="0"/>
          <w:numId w:val="0"/>
        </w:numPr>
        <w:ind w:left="720"/>
      </w:pPr>
      <w:r>
        <w:t xml:space="preserve">    </w:t>
      </w:r>
      <w:proofErr w:type="spellStart"/>
      <w:r w:rsidR="0038664C">
        <w:t>camera.videoSettings.format</w:t>
      </w:r>
      <w:proofErr w:type="spellEnd"/>
      <w:r w:rsidR="0038664C">
        <w:t xml:space="preserve"> = capture.CameraCaptureUIVideoFormat.wmv;</w:t>
      </w:r>
    </w:p>
    <w:p w:rsidR="0038664C" w:rsidRDefault="0038664C" w:rsidP="0038664C">
      <w:pPr>
        <w:pStyle w:val="ppCodeIndent"/>
      </w:pPr>
    </w:p>
    <w:p w:rsidR="0038664C" w:rsidRDefault="0038664C" w:rsidP="0038664C">
      <w:pPr>
        <w:pStyle w:val="ppCodeIndent"/>
      </w:pPr>
      <w:r>
        <w:t xml:space="preserve">    // Capture a video and display the share UI</w:t>
      </w:r>
    </w:p>
    <w:p w:rsidR="0038664C" w:rsidRDefault="0038664C" w:rsidP="0038664C">
      <w:pPr>
        <w:pStyle w:val="ppCodeIndent"/>
      </w:pPr>
      <w:r>
        <w:t xml:space="preserve">    camera.captureFileAsync(capture.CameraCaptureUIMode.video).then(function (file) {</w:t>
      </w:r>
    </w:p>
    <w:p w:rsidR="0038664C" w:rsidRDefault="0038664C" w:rsidP="0038664C">
      <w:pPr>
        <w:pStyle w:val="ppCodeIndent"/>
      </w:pPr>
      <w:r>
        <w:t xml:space="preserve">        if (file != null) {</w:t>
      </w:r>
    </w:p>
    <w:p w:rsidR="0038664C" w:rsidRDefault="0038664C" w:rsidP="0038664C">
      <w:pPr>
        <w:pStyle w:val="ppCodeIndent"/>
      </w:pPr>
      <w:r>
        <w:t xml:space="preserve">            _video = file;</w:t>
      </w:r>
    </w:p>
    <w:p w:rsidR="0038664C" w:rsidRDefault="0038664C" w:rsidP="0038664C">
      <w:pPr>
        <w:pStyle w:val="ppCodeIndent"/>
      </w:pPr>
      <w:r>
        <w:t xml:space="preserve">            </w:t>
      </w:r>
      <w:proofErr w:type="spellStart"/>
      <w:r>
        <w:t>dtm.showShareUI</w:t>
      </w:r>
      <w:proofErr w:type="spellEnd"/>
      <w:r>
        <w:t>();</w:t>
      </w:r>
    </w:p>
    <w:p w:rsidR="0038664C" w:rsidRDefault="0038664C" w:rsidP="0038664C">
      <w:pPr>
        <w:pStyle w:val="ppCodeIndent"/>
      </w:pPr>
      <w:r>
        <w:t xml:space="preserve">        }</w:t>
      </w:r>
    </w:p>
    <w:p w:rsidR="0038664C" w:rsidRDefault="0038664C" w:rsidP="0038664C">
      <w:pPr>
        <w:pStyle w:val="ppCodeIndent"/>
      </w:pPr>
      <w:r>
        <w:t xml:space="preserve">    });</w:t>
      </w:r>
    </w:p>
    <w:p w:rsidR="00152377" w:rsidRPr="003D1C06" w:rsidRDefault="0038664C" w:rsidP="0038664C">
      <w:pPr>
        <w:pStyle w:val="ppCodeIndent"/>
      </w:pPr>
      <w:r>
        <w:t>});</w:t>
      </w:r>
    </w:p>
    <w:p w:rsidR="002F0BBF" w:rsidRDefault="008D0F95" w:rsidP="002F0BBF">
      <w:pPr>
        <w:pStyle w:val="ppNumberList"/>
      </w:pPr>
      <w:r>
        <w:t xml:space="preserve">Add an else-if clause to the </w:t>
      </w:r>
      <w:proofErr w:type="spellStart"/>
      <w:r>
        <w:t>onDataRequested</w:t>
      </w:r>
      <w:proofErr w:type="spellEnd"/>
      <w:r>
        <w:t xml:space="preserve"> function so the app can share videos as well as photos</w:t>
      </w:r>
      <w:r w:rsidR="002F0BBF">
        <w:t>:</w:t>
      </w:r>
    </w:p>
    <w:p w:rsidR="002F0BBF" w:rsidRDefault="002F0BBF" w:rsidP="002F0BBF">
      <w:pPr>
        <w:pStyle w:val="ppCodeLanguageIndent"/>
      </w:pPr>
      <w:r>
        <w:t>JavaScript</w:t>
      </w:r>
    </w:p>
    <w:p w:rsidR="002F0BBF" w:rsidRDefault="002F0BBF" w:rsidP="002F0BBF">
      <w:pPr>
        <w:pStyle w:val="ppCodeIndent"/>
      </w:pPr>
      <w:proofErr w:type="spellStart"/>
      <w:r>
        <w:lastRenderedPageBreak/>
        <w:t>onDataRequested</w:t>
      </w:r>
      <w:proofErr w:type="spellEnd"/>
      <w:r>
        <w:t>: function (e) {</w:t>
      </w:r>
    </w:p>
    <w:p w:rsidR="002F0BBF" w:rsidRDefault="002F0BBF" w:rsidP="002F0BBF">
      <w:pPr>
        <w:pStyle w:val="ppCodeIndent"/>
      </w:pPr>
      <w:r>
        <w:t xml:space="preserve">    </w:t>
      </w:r>
      <w:proofErr w:type="spellStart"/>
      <w:r>
        <w:t>var</w:t>
      </w:r>
      <w:proofErr w:type="spellEnd"/>
      <w:r>
        <w:t xml:space="preserve"> request = </w:t>
      </w:r>
      <w:proofErr w:type="spellStart"/>
      <w:r>
        <w:t>e.request</w:t>
      </w:r>
      <w:proofErr w:type="spellEnd"/>
      <w:r>
        <w:t>;</w:t>
      </w:r>
    </w:p>
    <w:p w:rsidR="002F0BBF" w:rsidRDefault="002F0BBF" w:rsidP="002F0BBF">
      <w:pPr>
        <w:pStyle w:val="ppCodeIndent"/>
      </w:pPr>
      <w:r>
        <w:t xml:space="preserve">    </w:t>
      </w:r>
      <w:proofErr w:type="spellStart"/>
      <w:r>
        <w:t>request.data.properties.title</w:t>
      </w:r>
      <w:proofErr w:type="spellEnd"/>
      <w:r>
        <w:t xml:space="preserve"> = </w:t>
      </w:r>
      <w:proofErr w:type="spellStart"/>
      <w:r>
        <w:t>item.title</w:t>
      </w:r>
      <w:proofErr w:type="spellEnd"/>
      <w:r>
        <w:t>;</w:t>
      </w:r>
    </w:p>
    <w:p w:rsidR="002F0BBF" w:rsidRDefault="002F0BBF" w:rsidP="002F0BBF">
      <w:pPr>
        <w:pStyle w:val="ppCodeIndent"/>
      </w:pPr>
    </w:p>
    <w:p w:rsidR="002F0BBF" w:rsidRDefault="002F0BBF" w:rsidP="002F0BBF">
      <w:pPr>
        <w:pStyle w:val="ppCodeIndent"/>
      </w:pPr>
      <w:r>
        <w:t xml:space="preserve">    if (_photo != null) {</w:t>
      </w:r>
    </w:p>
    <w:p w:rsidR="002F0BBF" w:rsidRDefault="002F0BBF" w:rsidP="002F0BBF">
      <w:pPr>
        <w:pStyle w:val="ppCodeIndent"/>
      </w:pPr>
      <w:r>
        <w:t xml:space="preserve">        </w:t>
      </w:r>
      <w:proofErr w:type="spellStart"/>
      <w:r>
        <w:t>request.data.properties.description</w:t>
      </w:r>
      <w:proofErr w:type="spellEnd"/>
      <w:r>
        <w:t xml:space="preserve"> = "Recipe photo";</w:t>
      </w:r>
    </w:p>
    <w:p w:rsidR="002F0BBF" w:rsidRDefault="002F0BBF" w:rsidP="002F0BBF">
      <w:pPr>
        <w:pStyle w:val="ppCodeIndent"/>
      </w:pPr>
      <w:r>
        <w:t xml:space="preserve">        </w:t>
      </w:r>
      <w:proofErr w:type="spellStart"/>
      <w:r>
        <w:t>var</w:t>
      </w:r>
      <w:proofErr w:type="spellEnd"/>
      <w:r>
        <w:t xml:space="preserve"> reference = storage.Streams.RandomAccessStreamReference.createFromFile(_photo);</w:t>
      </w:r>
    </w:p>
    <w:p w:rsidR="002F0BBF" w:rsidRDefault="002F0BBF" w:rsidP="002F0BBF">
      <w:pPr>
        <w:pStyle w:val="ppCodeIndent"/>
      </w:pPr>
      <w:r>
        <w:t xml:space="preserve">        </w:t>
      </w:r>
      <w:proofErr w:type="spellStart"/>
      <w:r>
        <w:t>request.data.properties.Thumbnail</w:t>
      </w:r>
      <w:proofErr w:type="spellEnd"/>
      <w:r>
        <w:t xml:space="preserve"> = reference;</w:t>
      </w:r>
    </w:p>
    <w:p w:rsidR="002F0BBF" w:rsidRDefault="002F0BBF" w:rsidP="002F0BBF">
      <w:pPr>
        <w:pStyle w:val="ppCodeIndent"/>
      </w:pPr>
      <w:r>
        <w:t xml:space="preserve">        </w:t>
      </w:r>
      <w:proofErr w:type="spellStart"/>
      <w:r>
        <w:t>request.data.setBitmap</w:t>
      </w:r>
      <w:proofErr w:type="spellEnd"/>
      <w:r>
        <w:t>(reference);</w:t>
      </w:r>
    </w:p>
    <w:p w:rsidR="002F0BBF" w:rsidRDefault="002F0BBF" w:rsidP="002F0BBF">
      <w:pPr>
        <w:pStyle w:val="ppCodeIndent"/>
      </w:pPr>
      <w:r>
        <w:t xml:space="preserve">        _photo = null;</w:t>
      </w:r>
    </w:p>
    <w:p w:rsidR="002F0BBF" w:rsidRPr="00520A19" w:rsidRDefault="002F0BBF" w:rsidP="002F0BBF">
      <w:pPr>
        <w:pStyle w:val="ppCodeIndent"/>
      </w:pPr>
      <w:r>
        <w:t xml:space="preserve">    </w:t>
      </w:r>
      <w:bookmarkStart w:id="15" w:name="_GoBack"/>
      <w:bookmarkEnd w:id="15"/>
      <w:r w:rsidRPr="00520A19">
        <w:t>}</w:t>
      </w:r>
    </w:p>
    <w:p w:rsidR="002F0BBF" w:rsidRPr="00520A19" w:rsidRDefault="002F0BBF" w:rsidP="002F0BBF">
      <w:pPr>
        <w:pStyle w:val="ppCodeIndent"/>
      </w:pPr>
      <w:r w:rsidRPr="00520A19">
        <w:t xml:space="preserve">    else if (_video != null)</w:t>
      </w:r>
    </w:p>
    <w:p w:rsidR="002F0BBF" w:rsidRPr="00520A19" w:rsidRDefault="002F0BBF" w:rsidP="002F0BBF">
      <w:pPr>
        <w:pStyle w:val="ppCodeIndent"/>
      </w:pPr>
      <w:r w:rsidRPr="00520A19">
        <w:t xml:space="preserve">    {</w:t>
      </w:r>
    </w:p>
    <w:p w:rsidR="002F0BBF" w:rsidRPr="00520A19" w:rsidRDefault="002F0BBF" w:rsidP="002F0BBF">
      <w:pPr>
        <w:pStyle w:val="ppCodeIndent"/>
      </w:pPr>
      <w:r w:rsidRPr="00520A19">
        <w:t xml:space="preserve">        </w:t>
      </w:r>
      <w:proofErr w:type="spellStart"/>
      <w:r w:rsidRPr="00520A19">
        <w:t>request.data.properties.description</w:t>
      </w:r>
      <w:proofErr w:type="spellEnd"/>
      <w:r w:rsidRPr="00520A19">
        <w:t xml:space="preserve"> = "Recipe video";</w:t>
      </w:r>
    </w:p>
    <w:p w:rsidR="002F0BBF" w:rsidRPr="00520A19" w:rsidRDefault="002F0BBF" w:rsidP="002F0BBF">
      <w:pPr>
        <w:pStyle w:val="ppCodeIndent"/>
      </w:pPr>
      <w:r w:rsidRPr="00520A19">
        <w:t xml:space="preserve">        </w:t>
      </w:r>
      <w:proofErr w:type="spellStart"/>
      <w:r w:rsidRPr="00520A19">
        <w:t>request.data.setStorageItems</w:t>
      </w:r>
      <w:proofErr w:type="spellEnd"/>
      <w:r w:rsidRPr="00520A19">
        <w:t>([_video]);</w:t>
      </w:r>
    </w:p>
    <w:p w:rsidR="002F0BBF" w:rsidRPr="00520A19" w:rsidRDefault="002F0BBF" w:rsidP="002F0BBF">
      <w:pPr>
        <w:pStyle w:val="ppCodeIndent"/>
      </w:pPr>
      <w:r w:rsidRPr="00520A19">
        <w:t xml:space="preserve">        _video = null;</w:t>
      </w:r>
    </w:p>
    <w:p w:rsidR="002F0BBF" w:rsidRPr="00520A19" w:rsidRDefault="002F0BBF" w:rsidP="002F0BBF">
      <w:pPr>
        <w:pStyle w:val="ppCodeIndent"/>
      </w:pPr>
      <w:r w:rsidRPr="00520A19">
        <w:t xml:space="preserve">    }</w:t>
      </w:r>
    </w:p>
    <w:p w:rsidR="002F0BBF" w:rsidRPr="00520A19" w:rsidRDefault="002F0BBF" w:rsidP="002F0BBF">
      <w:pPr>
        <w:pStyle w:val="ppCodeIndent"/>
      </w:pPr>
      <w:r w:rsidRPr="00520A19">
        <w:t xml:space="preserve">    else {</w:t>
      </w:r>
    </w:p>
    <w:p w:rsidR="002F0BBF" w:rsidRPr="00520A19" w:rsidRDefault="002F0BBF" w:rsidP="002F0BBF">
      <w:pPr>
        <w:pStyle w:val="ppCodeIndent"/>
      </w:pPr>
      <w:r w:rsidRPr="00520A19">
        <w:t xml:space="preserve">        </w:t>
      </w:r>
      <w:proofErr w:type="spellStart"/>
      <w:r w:rsidRPr="00520A19">
        <w:t>request.data.properties.description</w:t>
      </w:r>
      <w:proofErr w:type="spellEnd"/>
      <w:r w:rsidRPr="00520A19">
        <w:t xml:space="preserve"> = "Recipe ingredients and directions";</w:t>
      </w:r>
    </w:p>
    <w:p w:rsidR="002F0BBF" w:rsidRPr="00520A19" w:rsidRDefault="002F0BBF" w:rsidP="002F0BBF">
      <w:pPr>
        <w:pStyle w:val="ppCodeIndent"/>
      </w:pPr>
    </w:p>
    <w:p w:rsidR="002F0BBF" w:rsidRPr="00520A19" w:rsidRDefault="002F0BBF" w:rsidP="002F0BBF">
      <w:pPr>
        <w:pStyle w:val="ppCodeIndent"/>
      </w:pPr>
      <w:r w:rsidRPr="00520A19">
        <w:t xml:space="preserve">        // Share recipe text</w:t>
      </w:r>
    </w:p>
    <w:p w:rsidR="002F0BBF" w:rsidRPr="00520A19" w:rsidRDefault="002F0BBF" w:rsidP="002F0BBF">
      <w:pPr>
        <w:pStyle w:val="ppCodeIndent"/>
      </w:pPr>
      <w:r w:rsidRPr="00520A19">
        <w:t xml:space="preserve">        </w:t>
      </w:r>
      <w:proofErr w:type="spellStart"/>
      <w:r w:rsidRPr="00520A19">
        <w:t>var</w:t>
      </w:r>
      <w:proofErr w:type="spellEnd"/>
      <w:r w:rsidRPr="00520A19">
        <w:t xml:space="preserve"> recipe = "\r\</w:t>
      </w:r>
      <w:proofErr w:type="spellStart"/>
      <w:r w:rsidRPr="00520A19">
        <w:t>nINGREDIENTS</w:t>
      </w:r>
      <w:proofErr w:type="spellEnd"/>
      <w:r w:rsidRPr="00520A19">
        <w:t xml:space="preserve">\r\n" + </w:t>
      </w:r>
      <w:proofErr w:type="spellStart"/>
      <w:r w:rsidRPr="00520A19">
        <w:t>item.ingredients.join</w:t>
      </w:r>
      <w:proofErr w:type="spellEnd"/>
      <w:r w:rsidRPr="00520A19">
        <w:t>("\r\n");</w:t>
      </w:r>
    </w:p>
    <w:p w:rsidR="002F0BBF" w:rsidRDefault="002F0BBF" w:rsidP="002F0BBF">
      <w:pPr>
        <w:pStyle w:val="ppCodeIndent"/>
      </w:pPr>
      <w:r w:rsidRPr="00520A19">
        <w:t xml:space="preserve">        recipe</w:t>
      </w:r>
      <w:r>
        <w:t xml:space="preserve"> += ("\r\n\r\</w:t>
      </w:r>
      <w:proofErr w:type="spellStart"/>
      <w:r>
        <w:t>nDIRECTIONS</w:t>
      </w:r>
      <w:proofErr w:type="spellEnd"/>
      <w:r>
        <w:t xml:space="preserve">\r\n" + </w:t>
      </w:r>
      <w:proofErr w:type="spellStart"/>
      <w:r>
        <w:t>item.directions</w:t>
      </w:r>
      <w:proofErr w:type="spellEnd"/>
      <w:r>
        <w:t>);</w:t>
      </w:r>
    </w:p>
    <w:p w:rsidR="002F0BBF" w:rsidRDefault="002F0BBF" w:rsidP="002F0BBF">
      <w:pPr>
        <w:pStyle w:val="ppCodeIndent"/>
      </w:pPr>
      <w:r>
        <w:t xml:space="preserve">        </w:t>
      </w:r>
      <w:proofErr w:type="spellStart"/>
      <w:r>
        <w:t>request.data.setText</w:t>
      </w:r>
      <w:proofErr w:type="spellEnd"/>
      <w:r>
        <w:t>(recipe);</w:t>
      </w:r>
    </w:p>
    <w:p w:rsidR="002F0BBF" w:rsidRDefault="002F0BBF" w:rsidP="002F0BBF">
      <w:pPr>
        <w:pStyle w:val="ppCodeIndent"/>
      </w:pPr>
    </w:p>
    <w:p w:rsidR="002F0BBF" w:rsidRDefault="002F0BBF" w:rsidP="002F0BBF">
      <w:pPr>
        <w:pStyle w:val="ppCodeIndent"/>
      </w:pPr>
      <w:r>
        <w:t xml:space="preserve">        // Share recipe image</w:t>
      </w:r>
    </w:p>
    <w:p w:rsidR="002F0BBF" w:rsidRDefault="002F0BBF" w:rsidP="002F0BBF">
      <w:pPr>
        <w:pStyle w:val="ppCodeIndent"/>
      </w:pPr>
      <w:r>
        <w:t xml:space="preserve">        </w:t>
      </w:r>
      <w:proofErr w:type="spellStart"/>
      <w:r>
        <w:t>var</w:t>
      </w:r>
      <w:proofErr w:type="spellEnd"/>
      <w:r>
        <w:t xml:space="preserve"> </w:t>
      </w:r>
      <w:proofErr w:type="spellStart"/>
      <w:r>
        <w:t>uri</w:t>
      </w:r>
      <w:proofErr w:type="spellEnd"/>
      <w:r>
        <w:t xml:space="preserve"> = </w:t>
      </w:r>
      <w:proofErr w:type="spellStart"/>
      <w:r>
        <w:t>item.backgroundImage</w:t>
      </w:r>
      <w:proofErr w:type="spellEnd"/>
      <w:r>
        <w:t>;</w:t>
      </w:r>
    </w:p>
    <w:p w:rsidR="002F0BBF" w:rsidRDefault="002F0BBF" w:rsidP="002F0BBF">
      <w:pPr>
        <w:pStyle w:val="ppCodeIndent"/>
      </w:pPr>
      <w:r>
        <w:t xml:space="preserve">        if (</w:t>
      </w:r>
      <w:proofErr w:type="spellStart"/>
      <w:r>
        <w:t>item.backgroundImage.indexOf</w:t>
      </w:r>
      <w:proofErr w:type="spellEnd"/>
      <w:r>
        <w:t>("http://") != 0)</w:t>
      </w:r>
    </w:p>
    <w:p w:rsidR="002F0BBF" w:rsidRDefault="002F0BBF" w:rsidP="002F0BBF">
      <w:pPr>
        <w:pStyle w:val="ppCodeIndent"/>
      </w:pPr>
      <w:r>
        <w:t xml:space="preserve">            </w:t>
      </w:r>
      <w:proofErr w:type="spellStart"/>
      <w:r>
        <w:t>uri</w:t>
      </w:r>
      <w:proofErr w:type="spellEnd"/>
      <w:r>
        <w:t xml:space="preserve"> = "</w:t>
      </w:r>
      <w:proofErr w:type="spellStart"/>
      <w:r>
        <w:t>ms-appx</w:t>
      </w:r>
      <w:proofErr w:type="spellEnd"/>
      <w:r>
        <w:t xml:space="preserve">:///" + </w:t>
      </w:r>
      <w:proofErr w:type="spellStart"/>
      <w:r>
        <w:t>uri</w:t>
      </w:r>
      <w:proofErr w:type="spellEnd"/>
      <w:r>
        <w:t>;</w:t>
      </w:r>
    </w:p>
    <w:p w:rsidR="002F0BBF" w:rsidRDefault="002F0BBF" w:rsidP="002F0BBF">
      <w:pPr>
        <w:pStyle w:val="ppCodeIndent"/>
      </w:pPr>
    </w:p>
    <w:p w:rsidR="002F0BBF" w:rsidRDefault="002F0BBF" w:rsidP="002F0BBF">
      <w:pPr>
        <w:pStyle w:val="ppCodeIndent"/>
      </w:pPr>
      <w:r>
        <w:t xml:space="preserve">        </w:t>
      </w:r>
      <w:proofErr w:type="spellStart"/>
      <w:r>
        <w:t>uri</w:t>
      </w:r>
      <w:proofErr w:type="spellEnd"/>
      <w:r>
        <w:t xml:space="preserve"> = new </w:t>
      </w:r>
      <w:proofErr w:type="spellStart"/>
      <w:r>
        <w:t>Windows.Foundation.Uri</w:t>
      </w:r>
      <w:proofErr w:type="spellEnd"/>
      <w:r>
        <w:t>(</w:t>
      </w:r>
      <w:proofErr w:type="spellStart"/>
      <w:r>
        <w:t>uri</w:t>
      </w:r>
      <w:proofErr w:type="spellEnd"/>
      <w:r>
        <w:t>);</w:t>
      </w:r>
    </w:p>
    <w:p w:rsidR="002F0BBF" w:rsidRDefault="002F0BBF" w:rsidP="002F0BBF">
      <w:pPr>
        <w:pStyle w:val="ppCodeIndent"/>
      </w:pPr>
      <w:r>
        <w:t xml:space="preserve">        </w:t>
      </w:r>
      <w:proofErr w:type="spellStart"/>
      <w:r>
        <w:t>var</w:t>
      </w:r>
      <w:proofErr w:type="spellEnd"/>
      <w:r>
        <w:t xml:space="preserve"> reference = </w:t>
      </w:r>
      <w:proofErr w:type="spellStart"/>
      <w:r>
        <w:t>storage.Streams.RandomAccessStreamReference.createFromUri</w:t>
      </w:r>
      <w:proofErr w:type="spellEnd"/>
      <w:r>
        <w:t>(</w:t>
      </w:r>
      <w:proofErr w:type="spellStart"/>
      <w:r>
        <w:t>uri</w:t>
      </w:r>
      <w:proofErr w:type="spellEnd"/>
      <w:r>
        <w:t>);</w:t>
      </w:r>
    </w:p>
    <w:p w:rsidR="002F0BBF" w:rsidRDefault="002F0BBF" w:rsidP="002F0BBF">
      <w:pPr>
        <w:pStyle w:val="ppCodeIndent"/>
      </w:pPr>
      <w:r>
        <w:t xml:space="preserve">        </w:t>
      </w:r>
      <w:proofErr w:type="spellStart"/>
      <w:r>
        <w:t>request.data.properties.thumbnail</w:t>
      </w:r>
      <w:proofErr w:type="spellEnd"/>
      <w:r>
        <w:t xml:space="preserve"> = reference;</w:t>
      </w:r>
    </w:p>
    <w:p w:rsidR="002F0BBF" w:rsidRDefault="002F0BBF" w:rsidP="002F0BBF">
      <w:pPr>
        <w:pStyle w:val="ppCodeIndent"/>
      </w:pPr>
      <w:r>
        <w:t xml:space="preserve">        </w:t>
      </w:r>
      <w:proofErr w:type="spellStart"/>
      <w:r>
        <w:t>request.data.setBitmap</w:t>
      </w:r>
      <w:proofErr w:type="spellEnd"/>
      <w:r>
        <w:t>(reference);</w:t>
      </w:r>
    </w:p>
    <w:p w:rsidR="002F0BBF" w:rsidRDefault="002F0BBF" w:rsidP="002F0BBF">
      <w:pPr>
        <w:pStyle w:val="ppCodeIndent"/>
      </w:pPr>
      <w:r>
        <w:t xml:space="preserve">    }</w:t>
      </w:r>
    </w:p>
    <w:p w:rsidR="002F0BBF" w:rsidRPr="003D1C06" w:rsidRDefault="002F0BBF" w:rsidP="002F0BBF">
      <w:pPr>
        <w:pStyle w:val="ppCodeIndent"/>
      </w:pPr>
      <w:r>
        <w:t>},</w:t>
      </w:r>
    </w:p>
    <w:p w:rsidR="0070382C" w:rsidRDefault="0070382C" w:rsidP="001F5829">
      <w:pPr>
        <w:pStyle w:val="ppNumberList"/>
      </w:pPr>
      <w:r>
        <w:t xml:space="preserve">Go to the Capabilities section of the app manifest and check the “Microphone” box. This is necessary because when you capture video, </w:t>
      </w:r>
      <w:proofErr w:type="spellStart"/>
      <w:r>
        <w:t>CameraCaptureUI</w:t>
      </w:r>
      <w:proofErr w:type="spellEnd"/>
      <w:r>
        <w:t xml:space="preserve"> uses the microphone as well as the camera.</w:t>
      </w:r>
    </w:p>
    <w:p w:rsidR="001F5829" w:rsidRDefault="001F5829" w:rsidP="001F5829">
      <w:pPr>
        <w:pStyle w:val="ppListEnd"/>
      </w:pPr>
    </w:p>
    <w:p w:rsidR="001F5829" w:rsidRDefault="00B27AFA" w:rsidP="001F5829">
      <w:pPr>
        <w:pStyle w:val="ppProcedureStart"/>
      </w:pPr>
      <w:bookmarkStart w:id="16" w:name="_Toc327336058"/>
      <w:r>
        <w:t xml:space="preserve">Task </w:t>
      </w:r>
      <w:proofErr w:type="gramStart"/>
      <w:r>
        <w:t>2</w:t>
      </w:r>
      <w:proofErr w:type="gramEnd"/>
      <w:r>
        <w:t xml:space="preserve"> – </w:t>
      </w:r>
      <w:r w:rsidR="001271EB">
        <w:t>Test the Results</w:t>
      </w:r>
      <w:bookmarkEnd w:id="16"/>
    </w:p>
    <w:p w:rsidR="001F5829" w:rsidRDefault="002D045C" w:rsidP="00CB5232">
      <w:pPr>
        <w:pStyle w:val="ppBodyText"/>
      </w:pPr>
      <w:r>
        <w:t xml:space="preserve">Now </w:t>
      </w:r>
      <w:proofErr w:type="gramStart"/>
      <w:r>
        <w:t>let’s</w:t>
      </w:r>
      <w:proofErr w:type="gramEnd"/>
      <w:r>
        <w:t xml:space="preserve"> test the code you just added.</w:t>
      </w:r>
    </w:p>
    <w:p w:rsidR="00D36F7F" w:rsidRDefault="00D36F7F" w:rsidP="00D36F7F">
      <w:pPr>
        <w:pStyle w:val="ppNumberList"/>
      </w:pPr>
      <w:r>
        <w:t>Press F5 to run the application and tap a recipe to go to the item-detail page.</w:t>
      </w:r>
    </w:p>
    <w:p w:rsidR="00D36F7F" w:rsidRDefault="00D36F7F" w:rsidP="00D36F7F">
      <w:pPr>
        <w:pStyle w:val="ppNumberList"/>
      </w:pPr>
      <w:r>
        <w:lastRenderedPageBreak/>
        <w:t>Display the ap</w:t>
      </w:r>
      <w:r w:rsidR="003B6587">
        <w:t xml:space="preserve">plication bar and tap the </w:t>
      </w:r>
      <w:r w:rsidR="003D1621">
        <w:t>Video</w:t>
      </w:r>
      <w:r>
        <w:t xml:space="preserve"> button.</w:t>
      </w:r>
    </w:p>
    <w:p w:rsidR="0070382C" w:rsidRDefault="0070382C" w:rsidP="00D36F7F">
      <w:pPr>
        <w:pStyle w:val="ppNumberList"/>
      </w:pPr>
      <w:r>
        <w:t>If asked whether the app can use your camera and microphone, click “Allow.”</w:t>
      </w:r>
    </w:p>
    <w:p w:rsidR="00D36F7F" w:rsidRDefault="00D36F7F" w:rsidP="00D36F7F">
      <w:pPr>
        <w:pStyle w:val="ppNumberList"/>
      </w:pPr>
      <w:r>
        <w:t xml:space="preserve">When the camera-capture UI appears, tap the screen to </w:t>
      </w:r>
      <w:r w:rsidR="003D1621">
        <w:t>begin capturing</w:t>
      </w:r>
      <w:r>
        <w:t xml:space="preserve"> </w:t>
      </w:r>
      <w:r w:rsidR="003D1621">
        <w:t>video</w:t>
      </w:r>
      <w:r>
        <w:t>.</w:t>
      </w:r>
    </w:p>
    <w:p w:rsidR="003D1621" w:rsidRDefault="003D1621" w:rsidP="00D36F7F">
      <w:pPr>
        <w:pStyle w:val="ppNumberList"/>
      </w:pPr>
      <w:r>
        <w:t>After a few seconds, tap the screen again to stop capturing video.</w:t>
      </w:r>
    </w:p>
    <w:p w:rsidR="00D36F7F" w:rsidRDefault="00D36F7F" w:rsidP="00D36F7F">
      <w:pPr>
        <w:pStyle w:val="ppNumberList"/>
      </w:pPr>
      <w:r>
        <w:t>Tap the OK button in the lower-right corner o</w:t>
      </w:r>
      <w:r w:rsidR="003D1621">
        <w:t>f the screen to accept the video</w:t>
      </w:r>
      <w:r>
        <w:t>.</w:t>
      </w:r>
    </w:p>
    <w:p w:rsidR="00E90771" w:rsidRDefault="00E90771" w:rsidP="00E90771">
      <w:pPr>
        <w:pStyle w:val="ppNumberList"/>
      </w:pPr>
      <w:r>
        <w:t>When the share UI appears, select a share target such as Share Target Sample App.</w:t>
      </w:r>
    </w:p>
    <w:p w:rsidR="00E90771" w:rsidRDefault="00E90771" w:rsidP="00E90771">
      <w:pPr>
        <w:pStyle w:val="ppNumberList"/>
      </w:pPr>
      <w:r>
        <w:t xml:space="preserve">Confirm that the </w:t>
      </w:r>
      <w:proofErr w:type="gramStart"/>
      <w:r>
        <w:t>video you just captured is accepted by the share target</w:t>
      </w:r>
      <w:proofErr w:type="gramEnd"/>
      <w:r>
        <w:t>.</w:t>
      </w:r>
    </w:p>
    <w:p w:rsidR="00FB5A8C" w:rsidRDefault="00D36F7F" w:rsidP="00E90771">
      <w:pPr>
        <w:pStyle w:val="ppNumberList"/>
      </w:pPr>
      <w:r>
        <w:t>Return to Visual Studio and stop debugging</w:t>
      </w:r>
      <w:r w:rsidR="00FB5A8C">
        <w:t>.</w:t>
      </w:r>
    </w:p>
    <w:p w:rsidR="001F5829" w:rsidRDefault="001F5829" w:rsidP="001F5829">
      <w:pPr>
        <w:pStyle w:val="ppListEnd"/>
      </w:pPr>
    </w:p>
    <w:p w:rsidR="005D7985" w:rsidRPr="005D7985" w:rsidRDefault="005D7985" w:rsidP="005D7985">
      <w:pPr>
        <w:pStyle w:val="ppBodyText"/>
        <w:numPr>
          <w:ilvl w:val="0"/>
          <w:numId w:val="0"/>
        </w:numPr>
      </w:pPr>
    </w:p>
    <w:bookmarkStart w:id="17" w:name="_Toc327336059" w:displacedByCustomXml="next"/>
    <w:sdt>
      <w:sdtPr>
        <w:alias w:val="Topic"/>
        <w:tag w:val="dfce7ba9-3875-4861-b82e-3617d87ff6e0"/>
        <w:id w:val="4762150"/>
        <w:placeholder>
          <w:docPart w:val="925EA21E6EA2410FA326A29C7EBBF954"/>
        </w:placeholder>
        <w:text/>
      </w:sdtPr>
      <w:sdtEndPr/>
      <w:sdtContent>
        <w:p w:rsidR="007513B5" w:rsidRDefault="007513B5" w:rsidP="007513B5">
          <w:pPr>
            <w:pStyle w:val="ppTopic"/>
          </w:pPr>
          <w:r>
            <w:t>Summary</w:t>
          </w:r>
        </w:p>
      </w:sdtContent>
    </w:sdt>
    <w:bookmarkEnd w:id="17" w:displacedByCustomXml="prev"/>
    <w:p w:rsidR="00B00FC6" w:rsidRDefault="00957DD2" w:rsidP="002A0C90">
      <w:pPr>
        <w:pStyle w:val="ppBodyText"/>
        <w:rPr>
          <w:noProof/>
        </w:rPr>
      </w:pPr>
      <w:r>
        <w:rPr>
          <w:noProof/>
        </w:rPr>
        <w:t>On some platforms, including photo and video capture capabilities in an application is a difficult undertaking, requiring you to interface with cameras at the device level. The Windows Runtime</w:t>
      </w:r>
      <w:r w:rsidR="003D1621">
        <w:rPr>
          <w:noProof/>
        </w:rPr>
        <w:t xml:space="preserve"> makes media capture extraordinarily easy by providing the core UI and logic in the CameraCaptureUI class</w:t>
      </w:r>
      <w:r w:rsidR="00A22F27">
        <w:rPr>
          <w:noProof/>
        </w:rPr>
        <w:t>.</w:t>
      </w:r>
      <w:r w:rsidR="001C7DD6">
        <w:rPr>
          <w:noProof/>
        </w:rPr>
        <w:t xml:space="preserve"> In </w:t>
      </w:r>
      <w:r w:rsidR="00221AC3">
        <w:rPr>
          <w:noProof/>
        </w:rPr>
        <w:t>Contoso Cookbook</w:t>
      </w:r>
      <w:r w:rsidR="001C7DD6">
        <w:rPr>
          <w:noProof/>
        </w:rPr>
        <w:t>, we don’t do anything with captured image and video files other than share them out. However, you could easily use types in the Windows.Storage namespace to save these files to the file system and allow the user to create libraries of recipe photos and videos.</w:t>
      </w:r>
    </w:p>
    <w:p w:rsidR="006B7FF4" w:rsidRDefault="006B7FF4" w:rsidP="002A0C90">
      <w:pPr>
        <w:pStyle w:val="ppBodyText"/>
        <w:rPr>
          <w:noProof/>
        </w:rPr>
      </w:pPr>
      <w:r>
        <w:rPr>
          <w:noProof/>
        </w:rPr>
        <w:t>You may not have noticed, but the operating system did something pretty cool for you when checked the Webcam and Microphone boxes in the manifest. If you run the app, select the Settings charm, and select “Permissions,” you’ll see that the permissions page now contains a toggle button for turning camera and microphone access on and off. Apps that use cameras and microphones are required to allow access to be disabled by the user, and you didn’t have to write a single line of code to make it happen.</w:t>
      </w:r>
    </w:p>
    <w:p w:rsidR="006B7FF4" w:rsidRDefault="00E21A79" w:rsidP="002A0C90">
      <w:pPr>
        <w:pStyle w:val="ppBodyText"/>
        <w:rPr>
          <w:noProof/>
        </w:rPr>
      </w:pPr>
      <w:del w:id="18" w:author="Jeff Prosise" w:date="2012-06-11T14:22:00Z">
        <w:r w:rsidDel="00A95340">
          <w:rPr>
            <w:noProof/>
          </w:rPr>
          <w:delText>Speaking of the Settings charm: How would you like to be able to customize the settings pane by adding an about page, a preferences page, and perhaps other pages as well? Funny you should ask, because that’s what you’re going to do in the next lab</w:delText>
        </w:r>
        <w:r w:rsidR="008645F7" w:rsidDel="00A95340">
          <w:rPr>
            <w:noProof/>
          </w:rPr>
          <w:delText>.</w:delText>
        </w:r>
      </w:del>
    </w:p>
    <w:sectPr w:rsidR="006B7FF4"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893" w:rsidRPr="001253EC" w:rsidRDefault="0057789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577893" w:rsidRPr="001253EC" w:rsidRDefault="0057789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893" w:rsidRPr="001253EC" w:rsidRDefault="00577893"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577893" w:rsidRPr="001253EC" w:rsidRDefault="00577893"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6C07231D"/>
    <w:multiLevelType w:val="hybridMultilevel"/>
    <w:tmpl w:val="CD6C2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4"/>
  </w:num>
  <w:num w:numId="3">
    <w:abstractNumId w:val="1"/>
  </w:num>
  <w:num w:numId="4">
    <w:abstractNumId w:val="18"/>
  </w:num>
  <w:num w:numId="5">
    <w:abstractNumId w:val="12"/>
  </w:num>
  <w:num w:numId="6">
    <w:abstractNumId w:val="15"/>
  </w:num>
  <w:num w:numId="7">
    <w:abstractNumId w:val="5"/>
  </w:num>
  <w:num w:numId="8">
    <w:abstractNumId w:val="17"/>
  </w:num>
  <w:num w:numId="9">
    <w:abstractNumId w:val="4"/>
  </w:num>
  <w:num w:numId="10">
    <w:abstractNumId w:val="16"/>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3"/>
  </w:num>
  <w:num w:numId="20">
    <w:abstractNumId w:val="8"/>
  </w:num>
  <w:num w:numId="21">
    <w:abstractNumId w:val="0"/>
  </w:num>
  <w:num w:numId="22">
    <w:abstractNumId w:val="0"/>
    <w:lvlOverride w:ilvl="0">
      <w:startOverride w:val="1"/>
    </w:lvlOverride>
  </w:num>
  <w:num w:numId="23">
    <w:abstractNumId w:val="2"/>
  </w:num>
  <w:num w:numId="24">
    <w:abstractNumId w:val="11"/>
  </w:num>
  <w:num w:numId="25">
    <w:abstractNumId w:val="9"/>
  </w:num>
  <w:num w:numId="26">
    <w:abstractNumId w:val="6"/>
  </w:num>
  <w:num w:numId="27">
    <w:abstractNumId w:val="13"/>
  </w:num>
  <w:num w:numId="2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lvlOverride w:ilvl="2"/>
    <w:lvlOverride w:ilvl="3"/>
    <w:lvlOverride w:ilvl="4"/>
    <w:lvlOverride w:ilvl="5"/>
    <w:lvlOverride w:ilvl="6"/>
    <w:lvlOverride w:ilvl="7"/>
    <w:lvlOverride w:ilvl="8"/>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0"/>
  <w:activeWritingStyle w:appName="MSWord" w:lang="en-NZ" w:vendorID="64" w:dllVersion="131078" w:nlCheck="1" w:checkStyle="1"/>
  <w:activeWritingStyle w:appName="MSWord" w:lang="fr-FR"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20C6"/>
    <w:rsid w:val="00001BEA"/>
    <w:rsid w:val="00005642"/>
    <w:rsid w:val="000132AB"/>
    <w:rsid w:val="0001651A"/>
    <w:rsid w:val="00016CA5"/>
    <w:rsid w:val="000175E3"/>
    <w:rsid w:val="0002131A"/>
    <w:rsid w:val="000256CC"/>
    <w:rsid w:val="000312DE"/>
    <w:rsid w:val="00032704"/>
    <w:rsid w:val="000348B6"/>
    <w:rsid w:val="00036D27"/>
    <w:rsid w:val="0003754E"/>
    <w:rsid w:val="00040E92"/>
    <w:rsid w:val="00045DA5"/>
    <w:rsid w:val="00045EB5"/>
    <w:rsid w:val="00046142"/>
    <w:rsid w:val="00047ADA"/>
    <w:rsid w:val="00053E91"/>
    <w:rsid w:val="00055E7A"/>
    <w:rsid w:val="00060F83"/>
    <w:rsid w:val="000621AB"/>
    <w:rsid w:val="00062927"/>
    <w:rsid w:val="00062DC6"/>
    <w:rsid w:val="00063819"/>
    <w:rsid w:val="000641EA"/>
    <w:rsid w:val="00064A9D"/>
    <w:rsid w:val="00065BAD"/>
    <w:rsid w:val="00066578"/>
    <w:rsid w:val="0006732E"/>
    <w:rsid w:val="000724FD"/>
    <w:rsid w:val="000854EB"/>
    <w:rsid w:val="00090860"/>
    <w:rsid w:val="00092F57"/>
    <w:rsid w:val="00094D4A"/>
    <w:rsid w:val="000951FA"/>
    <w:rsid w:val="00095276"/>
    <w:rsid w:val="00096529"/>
    <w:rsid w:val="00097D85"/>
    <w:rsid w:val="000A14E0"/>
    <w:rsid w:val="000A2091"/>
    <w:rsid w:val="000A3C3A"/>
    <w:rsid w:val="000A7038"/>
    <w:rsid w:val="000A72BF"/>
    <w:rsid w:val="000B07E2"/>
    <w:rsid w:val="000B1975"/>
    <w:rsid w:val="000B467F"/>
    <w:rsid w:val="000B6DC5"/>
    <w:rsid w:val="000C237C"/>
    <w:rsid w:val="000D147E"/>
    <w:rsid w:val="000D1C69"/>
    <w:rsid w:val="000D48FF"/>
    <w:rsid w:val="000E0027"/>
    <w:rsid w:val="000E051E"/>
    <w:rsid w:val="000E06F6"/>
    <w:rsid w:val="000E0B18"/>
    <w:rsid w:val="000E36DC"/>
    <w:rsid w:val="000E3DB1"/>
    <w:rsid w:val="000E66E5"/>
    <w:rsid w:val="000F4975"/>
    <w:rsid w:val="000F49B9"/>
    <w:rsid w:val="000F4F9F"/>
    <w:rsid w:val="000F6F05"/>
    <w:rsid w:val="00102DDC"/>
    <w:rsid w:val="001036A2"/>
    <w:rsid w:val="0010475E"/>
    <w:rsid w:val="00107967"/>
    <w:rsid w:val="0011025E"/>
    <w:rsid w:val="001109F0"/>
    <w:rsid w:val="00112818"/>
    <w:rsid w:val="00112A0C"/>
    <w:rsid w:val="001149C2"/>
    <w:rsid w:val="00115F6A"/>
    <w:rsid w:val="00116D8E"/>
    <w:rsid w:val="0012053C"/>
    <w:rsid w:val="001214C9"/>
    <w:rsid w:val="00121FFE"/>
    <w:rsid w:val="00123EFE"/>
    <w:rsid w:val="00124657"/>
    <w:rsid w:val="00124C19"/>
    <w:rsid w:val="001253EC"/>
    <w:rsid w:val="001271EB"/>
    <w:rsid w:val="001378DC"/>
    <w:rsid w:val="0014098C"/>
    <w:rsid w:val="001414D7"/>
    <w:rsid w:val="00142D75"/>
    <w:rsid w:val="00143F14"/>
    <w:rsid w:val="001444E7"/>
    <w:rsid w:val="00147527"/>
    <w:rsid w:val="001518D3"/>
    <w:rsid w:val="00152377"/>
    <w:rsid w:val="00152F83"/>
    <w:rsid w:val="00153305"/>
    <w:rsid w:val="001547AF"/>
    <w:rsid w:val="00161E0C"/>
    <w:rsid w:val="00163437"/>
    <w:rsid w:val="00164DCD"/>
    <w:rsid w:val="001723E1"/>
    <w:rsid w:val="001741C4"/>
    <w:rsid w:val="001768C6"/>
    <w:rsid w:val="001771B6"/>
    <w:rsid w:val="001773A9"/>
    <w:rsid w:val="00180E82"/>
    <w:rsid w:val="00182240"/>
    <w:rsid w:val="001835C9"/>
    <w:rsid w:val="00184A92"/>
    <w:rsid w:val="00186E4D"/>
    <w:rsid w:val="00186F2D"/>
    <w:rsid w:val="00190707"/>
    <w:rsid w:val="00191100"/>
    <w:rsid w:val="00192C2F"/>
    <w:rsid w:val="001930E7"/>
    <w:rsid w:val="00197BB5"/>
    <w:rsid w:val="001A0558"/>
    <w:rsid w:val="001A0921"/>
    <w:rsid w:val="001A188D"/>
    <w:rsid w:val="001A41D9"/>
    <w:rsid w:val="001A4728"/>
    <w:rsid w:val="001B0340"/>
    <w:rsid w:val="001B0AF4"/>
    <w:rsid w:val="001B152D"/>
    <w:rsid w:val="001B1FFD"/>
    <w:rsid w:val="001B624A"/>
    <w:rsid w:val="001B748F"/>
    <w:rsid w:val="001B78A3"/>
    <w:rsid w:val="001C0885"/>
    <w:rsid w:val="001C0C82"/>
    <w:rsid w:val="001C30BD"/>
    <w:rsid w:val="001C428E"/>
    <w:rsid w:val="001C43A4"/>
    <w:rsid w:val="001C7924"/>
    <w:rsid w:val="001C7DD6"/>
    <w:rsid w:val="001D09E9"/>
    <w:rsid w:val="001D3654"/>
    <w:rsid w:val="001D5B16"/>
    <w:rsid w:val="001E0ACB"/>
    <w:rsid w:val="001E3E07"/>
    <w:rsid w:val="001E3E14"/>
    <w:rsid w:val="001E517C"/>
    <w:rsid w:val="001E7CDE"/>
    <w:rsid w:val="001F197C"/>
    <w:rsid w:val="001F2EEE"/>
    <w:rsid w:val="001F2FD0"/>
    <w:rsid w:val="001F5371"/>
    <w:rsid w:val="001F5829"/>
    <w:rsid w:val="001F62FD"/>
    <w:rsid w:val="001F7DC1"/>
    <w:rsid w:val="002005D6"/>
    <w:rsid w:val="00200CA4"/>
    <w:rsid w:val="00200F59"/>
    <w:rsid w:val="00201564"/>
    <w:rsid w:val="00204890"/>
    <w:rsid w:val="0021505A"/>
    <w:rsid w:val="00216AD5"/>
    <w:rsid w:val="00220CB8"/>
    <w:rsid w:val="00221A49"/>
    <w:rsid w:val="00221AC3"/>
    <w:rsid w:val="002221FE"/>
    <w:rsid w:val="00222A50"/>
    <w:rsid w:val="00225A9B"/>
    <w:rsid w:val="00230BE2"/>
    <w:rsid w:val="002312CD"/>
    <w:rsid w:val="002318FF"/>
    <w:rsid w:val="00234C5E"/>
    <w:rsid w:val="00236323"/>
    <w:rsid w:val="002377B4"/>
    <w:rsid w:val="002400AE"/>
    <w:rsid w:val="00245B07"/>
    <w:rsid w:val="00246432"/>
    <w:rsid w:val="002523BC"/>
    <w:rsid w:val="002564B7"/>
    <w:rsid w:val="00256E96"/>
    <w:rsid w:val="002573C3"/>
    <w:rsid w:val="002600C1"/>
    <w:rsid w:val="0026464C"/>
    <w:rsid w:val="002649DF"/>
    <w:rsid w:val="002650E9"/>
    <w:rsid w:val="0026669F"/>
    <w:rsid w:val="002714BE"/>
    <w:rsid w:val="0027403E"/>
    <w:rsid w:val="00274966"/>
    <w:rsid w:val="00280B2B"/>
    <w:rsid w:val="00293BEF"/>
    <w:rsid w:val="00294EE9"/>
    <w:rsid w:val="002962B7"/>
    <w:rsid w:val="00297EDF"/>
    <w:rsid w:val="002A07AE"/>
    <w:rsid w:val="002A0C90"/>
    <w:rsid w:val="002A0E44"/>
    <w:rsid w:val="002A2AA2"/>
    <w:rsid w:val="002A5060"/>
    <w:rsid w:val="002A55EC"/>
    <w:rsid w:val="002B1413"/>
    <w:rsid w:val="002B333D"/>
    <w:rsid w:val="002B3FF3"/>
    <w:rsid w:val="002B701F"/>
    <w:rsid w:val="002C06DB"/>
    <w:rsid w:val="002C3374"/>
    <w:rsid w:val="002C4599"/>
    <w:rsid w:val="002D045C"/>
    <w:rsid w:val="002D2382"/>
    <w:rsid w:val="002D2EE8"/>
    <w:rsid w:val="002E2EA5"/>
    <w:rsid w:val="002E3961"/>
    <w:rsid w:val="002E4870"/>
    <w:rsid w:val="002E7FF0"/>
    <w:rsid w:val="002F0115"/>
    <w:rsid w:val="002F0BBF"/>
    <w:rsid w:val="002F15BC"/>
    <w:rsid w:val="002F3514"/>
    <w:rsid w:val="003007CE"/>
    <w:rsid w:val="0030093F"/>
    <w:rsid w:val="00300D5A"/>
    <w:rsid w:val="00301A71"/>
    <w:rsid w:val="00303549"/>
    <w:rsid w:val="0030367C"/>
    <w:rsid w:val="00303AAD"/>
    <w:rsid w:val="003053AA"/>
    <w:rsid w:val="00306F68"/>
    <w:rsid w:val="00306FEE"/>
    <w:rsid w:val="003117CA"/>
    <w:rsid w:val="00320627"/>
    <w:rsid w:val="00325FE7"/>
    <w:rsid w:val="00326635"/>
    <w:rsid w:val="00331BC5"/>
    <w:rsid w:val="003320D2"/>
    <w:rsid w:val="00336F4D"/>
    <w:rsid w:val="003403D6"/>
    <w:rsid w:val="003425B2"/>
    <w:rsid w:val="0034477F"/>
    <w:rsid w:val="00347ABB"/>
    <w:rsid w:val="003502CE"/>
    <w:rsid w:val="00350899"/>
    <w:rsid w:val="00350DAA"/>
    <w:rsid w:val="0035298E"/>
    <w:rsid w:val="00353A79"/>
    <w:rsid w:val="00356C98"/>
    <w:rsid w:val="00361E74"/>
    <w:rsid w:val="003622D2"/>
    <w:rsid w:val="00362454"/>
    <w:rsid w:val="00363285"/>
    <w:rsid w:val="00364745"/>
    <w:rsid w:val="00364D1D"/>
    <w:rsid w:val="0036722A"/>
    <w:rsid w:val="0036725F"/>
    <w:rsid w:val="00367BE7"/>
    <w:rsid w:val="00367F64"/>
    <w:rsid w:val="00377FBC"/>
    <w:rsid w:val="003823AC"/>
    <w:rsid w:val="00383CF3"/>
    <w:rsid w:val="00384286"/>
    <w:rsid w:val="0038438B"/>
    <w:rsid w:val="00385B63"/>
    <w:rsid w:val="0038664C"/>
    <w:rsid w:val="003912EB"/>
    <w:rsid w:val="003918E0"/>
    <w:rsid w:val="00392AB4"/>
    <w:rsid w:val="00393474"/>
    <w:rsid w:val="00394EED"/>
    <w:rsid w:val="003951B8"/>
    <w:rsid w:val="003958AB"/>
    <w:rsid w:val="003A5A30"/>
    <w:rsid w:val="003B5BC5"/>
    <w:rsid w:val="003B6587"/>
    <w:rsid w:val="003B7481"/>
    <w:rsid w:val="003B7724"/>
    <w:rsid w:val="003C6FD9"/>
    <w:rsid w:val="003D1621"/>
    <w:rsid w:val="003D1C06"/>
    <w:rsid w:val="003D2DF4"/>
    <w:rsid w:val="003D3EF7"/>
    <w:rsid w:val="003D4F92"/>
    <w:rsid w:val="003E1D57"/>
    <w:rsid w:val="003E2AE4"/>
    <w:rsid w:val="003E3A47"/>
    <w:rsid w:val="003E75E9"/>
    <w:rsid w:val="003F0369"/>
    <w:rsid w:val="003F58DB"/>
    <w:rsid w:val="003F697C"/>
    <w:rsid w:val="003F7F24"/>
    <w:rsid w:val="003F7FCC"/>
    <w:rsid w:val="004008C0"/>
    <w:rsid w:val="004010F5"/>
    <w:rsid w:val="004016FC"/>
    <w:rsid w:val="00403EC6"/>
    <w:rsid w:val="00407DD7"/>
    <w:rsid w:val="0041090C"/>
    <w:rsid w:val="00411222"/>
    <w:rsid w:val="004125D9"/>
    <w:rsid w:val="004128A5"/>
    <w:rsid w:val="00415F2E"/>
    <w:rsid w:val="00416F4C"/>
    <w:rsid w:val="00417B69"/>
    <w:rsid w:val="004207A1"/>
    <w:rsid w:val="00422C16"/>
    <w:rsid w:val="00424DBF"/>
    <w:rsid w:val="00430F53"/>
    <w:rsid w:val="00432AC8"/>
    <w:rsid w:val="00432D53"/>
    <w:rsid w:val="004363EA"/>
    <w:rsid w:val="00437239"/>
    <w:rsid w:val="00437E6A"/>
    <w:rsid w:val="00441AAA"/>
    <w:rsid w:val="004447C1"/>
    <w:rsid w:val="00447D7A"/>
    <w:rsid w:val="00456273"/>
    <w:rsid w:val="004564FC"/>
    <w:rsid w:val="004614D8"/>
    <w:rsid w:val="00463227"/>
    <w:rsid w:val="00465279"/>
    <w:rsid w:val="00466DD0"/>
    <w:rsid w:val="00471FBB"/>
    <w:rsid w:val="00473477"/>
    <w:rsid w:val="00474BC5"/>
    <w:rsid w:val="00475801"/>
    <w:rsid w:val="004764D1"/>
    <w:rsid w:val="004812F2"/>
    <w:rsid w:val="004827AE"/>
    <w:rsid w:val="004860EF"/>
    <w:rsid w:val="00492609"/>
    <w:rsid w:val="00497F6A"/>
    <w:rsid w:val="004B143A"/>
    <w:rsid w:val="004B53ED"/>
    <w:rsid w:val="004B7595"/>
    <w:rsid w:val="004B79A6"/>
    <w:rsid w:val="004B7C35"/>
    <w:rsid w:val="004B7FCE"/>
    <w:rsid w:val="004C1524"/>
    <w:rsid w:val="004C28A4"/>
    <w:rsid w:val="004C3B3E"/>
    <w:rsid w:val="004D075C"/>
    <w:rsid w:val="004D1ED4"/>
    <w:rsid w:val="004D44F5"/>
    <w:rsid w:val="004D75A4"/>
    <w:rsid w:val="004E29DD"/>
    <w:rsid w:val="004E3F17"/>
    <w:rsid w:val="004E45D1"/>
    <w:rsid w:val="004F3FCA"/>
    <w:rsid w:val="004F4AB8"/>
    <w:rsid w:val="004F4CEC"/>
    <w:rsid w:val="004F65C7"/>
    <w:rsid w:val="004F6C77"/>
    <w:rsid w:val="004F7323"/>
    <w:rsid w:val="00501057"/>
    <w:rsid w:val="00511C58"/>
    <w:rsid w:val="005135BC"/>
    <w:rsid w:val="0051384C"/>
    <w:rsid w:val="005138CF"/>
    <w:rsid w:val="005167BE"/>
    <w:rsid w:val="00520A19"/>
    <w:rsid w:val="00526DAC"/>
    <w:rsid w:val="00531BEA"/>
    <w:rsid w:val="00534BB4"/>
    <w:rsid w:val="00540A81"/>
    <w:rsid w:val="00541E62"/>
    <w:rsid w:val="00542D73"/>
    <w:rsid w:val="005439B3"/>
    <w:rsid w:val="00547654"/>
    <w:rsid w:val="00551828"/>
    <w:rsid w:val="005531CC"/>
    <w:rsid w:val="0055604F"/>
    <w:rsid w:val="00556BA3"/>
    <w:rsid w:val="00556BD6"/>
    <w:rsid w:val="00557D19"/>
    <w:rsid w:val="00560699"/>
    <w:rsid w:val="00563468"/>
    <w:rsid w:val="005664F7"/>
    <w:rsid w:val="005759D6"/>
    <w:rsid w:val="00577134"/>
    <w:rsid w:val="00577893"/>
    <w:rsid w:val="00583843"/>
    <w:rsid w:val="00590393"/>
    <w:rsid w:val="005912C8"/>
    <w:rsid w:val="0059136E"/>
    <w:rsid w:val="005920C6"/>
    <w:rsid w:val="005937CD"/>
    <w:rsid w:val="00593FB6"/>
    <w:rsid w:val="005946D0"/>
    <w:rsid w:val="00596B9C"/>
    <w:rsid w:val="005A10D5"/>
    <w:rsid w:val="005A3020"/>
    <w:rsid w:val="005A667B"/>
    <w:rsid w:val="005A68AE"/>
    <w:rsid w:val="005B11CC"/>
    <w:rsid w:val="005B1BB3"/>
    <w:rsid w:val="005B3FF4"/>
    <w:rsid w:val="005B4B6C"/>
    <w:rsid w:val="005B5FB7"/>
    <w:rsid w:val="005B7C95"/>
    <w:rsid w:val="005C01D1"/>
    <w:rsid w:val="005C279B"/>
    <w:rsid w:val="005D0391"/>
    <w:rsid w:val="005D11EF"/>
    <w:rsid w:val="005D22B3"/>
    <w:rsid w:val="005D2484"/>
    <w:rsid w:val="005D5560"/>
    <w:rsid w:val="005D7985"/>
    <w:rsid w:val="005E3648"/>
    <w:rsid w:val="005E6FA1"/>
    <w:rsid w:val="005F750F"/>
    <w:rsid w:val="00601C76"/>
    <w:rsid w:val="00606934"/>
    <w:rsid w:val="0060775F"/>
    <w:rsid w:val="00617BCC"/>
    <w:rsid w:val="00623852"/>
    <w:rsid w:val="00623F3C"/>
    <w:rsid w:val="00624788"/>
    <w:rsid w:val="00625E6C"/>
    <w:rsid w:val="00626E81"/>
    <w:rsid w:val="00630D9F"/>
    <w:rsid w:val="00633500"/>
    <w:rsid w:val="00633629"/>
    <w:rsid w:val="00633695"/>
    <w:rsid w:val="00635039"/>
    <w:rsid w:val="00635BB0"/>
    <w:rsid w:val="00637CD8"/>
    <w:rsid w:val="0064366E"/>
    <w:rsid w:val="00643C17"/>
    <w:rsid w:val="00647C3D"/>
    <w:rsid w:val="00654D19"/>
    <w:rsid w:val="00654EC8"/>
    <w:rsid w:val="006607A0"/>
    <w:rsid w:val="00663B0D"/>
    <w:rsid w:val="006644FE"/>
    <w:rsid w:val="00667311"/>
    <w:rsid w:val="006673A2"/>
    <w:rsid w:val="00670AC1"/>
    <w:rsid w:val="00672F29"/>
    <w:rsid w:val="006800A1"/>
    <w:rsid w:val="00680178"/>
    <w:rsid w:val="00685463"/>
    <w:rsid w:val="0069049A"/>
    <w:rsid w:val="00690ECB"/>
    <w:rsid w:val="0069106D"/>
    <w:rsid w:val="006911A2"/>
    <w:rsid w:val="00694034"/>
    <w:rsid w:val="00694BBA"/>
    <w:rsid w:val="006955D3"/>
    <w:rsid w:val="006A186B"/>
    <w:rsid w:val="006A7CCA"/>
    <w:rsid w:val="006B3738"/>
    <w:rsid w:val="006B46D4"/>
    <w:rsid w:val="006B570D"/>
    <w:rsid w:val="006B6B6C"/>
    <w:rsid w:val="006B7DEE"/>
    <w:rsid w:val="006B7FF4"/>
    <w:rsid w:val="006C074B"/>
    <w:rsid w:val="006C0A22"/>
    <w:rsid w:val="006C0B22"/>
    <w:rsid w:val="006C508F"/>
    <w:rsid w:val="006C7787"/>
    <w:rsid w:val="006C78AF"/>
    <w:rsid w:val="006D3255"/>
    <w:rsid w:val="006D3E7B"/>
    <w:rsid w:val="006D3ED1"/>
    <w:rsid w:val="006D576A"/>
    <w:rsid w:val="006D735B"/>
    <w:rsid w:val="006D7C21"/>
    <w:rsid w:val="006E0164"/>
    <w:rsid w:val="006E027B"/>
    <w:rsid w:val="006E0FE5"/>
    <w:rsid w:val="006E17EB"/>
    <w:rsid w:val="006E1956"/>
    <w:rsid w:val="006E3FCB"/>
    <w:rsid w:val="006E4575"/>
    <w:rsid w:val="006E5AC3"/>
    <w:rsid w:val="006E64AB"/>
    <w:rsid w:val="006F0BDC"/>
    <w:rsid w:val="006F563E"/>
    <w:rsid w:val="006F59CB"/>
    <w:rsid w:val="006F5B06"/>
    <w:rsid w:val="00700051"/>
    <w:rsid w:val="007010C4"/>
    <w:rsid w:val="00701468"/>
    <w:rsid w:val="0070329F"/>
    <w:rsid w:val="0070382C"/>
    <w:rsid w:val="00703A17"/>
    <w:rsid w:val="007070FA"/>
    <w:rsid w:val="0071241C"/>
    <w:rsid w:val="00713BAA"/>
    <w:rsid w:val="00714EB9"/>
    <w:rsid w:val="0072057A"/>
    <w:rsid w:val="00720A5E"/>
    <w:rsid w:val="007225EA"/>
    <w:rsid w:val="00723267"/>
    <w:rsid w:val="00723DA3"/>
    <w:rsid w:val="007248AC"/>
    <w:rsid w:val="007329AD"/>
    <w:rsid w:val="007329C4"/>
    <w:rsid w:val="0073407A"/>
    <w:rsid w:val="007348F8"/>
    <w:rsid w:val="007373F7"/>
    <w:rsid w:val="007413AB"/>
    <w:rsid w:val="00743E06"/>
    <w:rsid w:val="00744F43"/>
    <w:rsid w:val="00745C73"/>
    <w:rsid w:val="00745E68"/>
    <w:rsid w:val="00747498"/>
    <w:rsid w:val="007513B5"/>
    <w:rsid w:val="00752A60"/>
    <w:rsid w:val="00755A72"/>
    <w:rsid w:val="007618F4"/>
    <w:rsid w:val="00761D10"/>
    <w:rsid w:val="007666A6"/>
    <w:rsid w:val="00773FF8"/>
    <w:rsid w:val="007759E9"/>
    <w:rsid w:val="00780E34"/>
    <w:rsid w:val="007823DE"/>
    <w:rsid w:val="00782E47"/>
    <w:rsid w:val="0078314C"/>
    <w:rsid w:val="007861E5"/>
    <w:rsid w:val="00790167"/>
    <w:rsid w:val="00792402"/>
    <w:rsid w:val="007B1847"/>
    <w:rsid w:val="007B3A06"/>
    <w:rsid w:val="007B7B68"/>
    <w:rsid w:val="007C3B14"/>
    <w:rsid w:val="007C4AD5"/>
    <w:rsid w:val="007C52C9"/>
    <w:rsid w:val="007D0D3A"/>
    <w:rsid w:val="007E0B54"/>
    <w:rsid w:val="007E6E76"/>
    <w:rsid w:val="007F3484"/>
    <w:rsid w:val="007F5C3C"/>
    <w:rsid w:val="007F7B12"/>
    <w:rsid w:val="00800AB7"/>
    <w:rsid w:val="00807286"/>
    <w:rsid w:val="00810998"/>
    <w:rsid w:val="00810B1A"/>
    <w:rsid w:val="00811E42"/>
    <w:rsid w:val="00816027"/>
    <w:rsid w:val="008170D4"/>
    <w:rsid w:val="008200BF"/>
    <w:rsid w:val="008215B2"/>
    <w:rsid w:val="00821C95"/>
    <w:rsid w:val="00823D91"/>
    <w:rsid w:val="00827F01"/>
    <w:rsid w:val="0083324F"/>
    <w:rsid w:val="00837DCC"/>
    <w:rsid w:val="00842FEB"/>
    <w:rsid w:val="0084354A"/>
    <w:rsid w:val="008477D4"/>
    <w:rsid w:val="008502F3"/>
    <w:rsid w:val="00853A36"/>
    <w:rsid w:val="008563CC"/>
    <w:rsid w:val="00860E35"/>
    <w:rsid w:val="008637C0"/>
    <w:rsid w:val="008645F7"/>
    <w:rsid w:val="00873AC2"/>
    <w:rsid w:val="00873B39"/>
    <w:rsid w:val="0087526C"/>
    <w:rsid w:val="0088423C"/>
    <w:rsid w:val="00884BF6"/>
    <w:rsid w:val="0088774F"/>
    <w:rsid w:val="008878FB"/>
    <w:rsid w:val="00892BCC"/>
    <w:rsid w:val="00892F5F"/>
    <w:rsid w:val="00893A3E"/>
    <w:rsid w:val="00895045"/>
    <w:rsid w:val="00895430"/>
    <w:rsid w:val="008A0789"/>
    <w:rsid w:val="008A11E7"/>
    <w:rsid w:val="008A1501"/>
    <w:rsid w:val="008A15C1"/>
    <w:rsid w:val="008A1EA8"/>
    <w:rsid w:val="008A23F0"/>
    <w:rsid w:val="008A44FA"/>
    <w:rsid w:val="008A7B3C"/>
    <w:rsid w:val="008B1E7D"/>
    <w:rsid w:val="008B258F"/>
    <w:rsid w:val="008B3BFA"/>
    <w:rsid w:val="008B4179"/>
    <w:rsid w:val="008B41D6"/>
    <w:rsid w:val="008B6BE7"/>
    <w:rsid w:val="008B6E94"/>
    <w:rsid w:val="008B72F4"/>
    <w:rsid w:val="008C0B47"/>
    <w:rsid w:val="008C2B78"/>
    <w:rsid w:val="008C68BA"/>
    <w:rsid w:val="008D0F95"/>
    <w:rsid w:val="008D1B17"/>
    <w:rsid w:val="008D2EA8"/>
    <w:rsid w:val="008D4653"/>
    <w:rsid w:val="008D5467"/>
    <w:rsid w:val="008E08A8"/>
    <w:rsid w:val="008E261D"/>
    <w:rsid w:val="008E2AFE"/>
    <w:rsid w:val="008E3C8E"/>
    <w:rsid w:val="008E47A5"/>
    <w:rsid w:val="008F13CE"/>
    <w:rsid w:val="008F2B11"/>
    <w:rsid w:val="008F68DE"/>
    <w:rsid w:val="008F7895"/>
    <w:rsid w:val="009005A2"/>
    <w:rsid w:val="00901607"/>
    <w:rsid w:val="00901FD4"/>
    <w:rsid w:val="0090403A"/>
    <w:rsid w:val="009053BF"/>
    <w:rsid w:val="00905E15"/>
    <w:rsid w:val="009060A4"/>
    <w:rsid w:val="00911B76"/>
    <w:rsid w:val="0091283C"/>
    <w:rsid w:val="00916830"/>
    <w:rsid w:val="00916D50"/>
    <w:rsid w:val="00917A6A"/>
    <w:rsid w:val="0092283B"/>
    <w:rsid w:val="00922EBB"/>
    <w:rsid w:val="00923C5D"/>
    <w:rsid w:val="00923FE0"/>
    <w:rsid w:val="00926408"/>
    <w:rsid w:val="009311E0"/>
    <w:rsid w:val="009314AF"/>
    <w:rsid w:val="009337F0"/>
    <w:rsid w:val="00941670"/>
    <w:rsid w:val="009474AD"/>
    <w:rsid w:val="0095028B"/>
    <w:rsid w:val="009531E6"/>
    <w:rsid w:val="0095361D"/>
    <w:rsid w:val="009541A4"/>
    <w:rsid w:val="00957DD2"/>
    <w:rsid w:val="0096090B"/>
    <w:rsid w:val="00971810"/>
    <w:rsid w:val="00973492"/>
    <w:rsid w:val="00973905"/>
    <w:rsid w:val="00980EEA"/>
    <w:rsid w:val="00982C10"/>
    <w:rsid w:val="00982D1A"/>
    <w:rsid w:val="00983281"/>
    <w:rsid w:val="009854FC"/>
    <w:rsid w:val="00990FB8"/>
    <w:rsid w:val="009922E3"/>
    <w:rsid w:val="009A111C"/>
    <w:rsid w:val="009A1C9C"/>
    <w:rsid w:val="009A2D16"/>
    <w:rsid w:val="009A34DC"/>
    <w:rsid w:val="009A5710"/>
    <w:rsid w:val="009A692E"/>
    <w:rsid w:val="009B1B8A"/>
    <w:rsid w:val="009B3595"/>
    <w:rsid w:val="009B515E"/>
    <w:rsid w:val="009B6AB0"/>
    <w:rsid w:val="009C062D"/>
    <w:rsid w:val="009C6DC4"/>
    <w:rsid w:val="009D1919"/>
    <w:rsid w:val="009D40DB"/>
    <w:rsid w:val="009D6C5F"/>
    <w:rsid w:val="009F006D"/>
    <w:rsid w:val="009F294C"/>
    <w:rsid w:val="009F3D53"/>
    <w:rsid w:val="009F4D92"/>
    <w:rsid w:val="009F6821"/>
    <w:rsid w:val="009F69C4"/>
    <w:rsid w:val="00A00A39"/>
    <w:rsid w:val="00A03B84"/>
    <w:rsid w:val="00A06F8F"/>
    <w:rsid w:val="00A10338"/>
    <w:rsid w:val="00A10506"/>
    <w:rsid w:val="00A1083E"/>
    <w:rsid w:val="00A13CB4"/>
    <w:rsid w:val="00A14456"/>
    <w:rsid w:val="00A14ABE"/>
    <w:rsid w:val="00A16A7D"/>
    <w:rsid w:val="00A16B5B"/>
    <w:rsid w:val="00A16D1F"/>
    <w:rsid w:val="00A22F27"/>
    <w:rsid w:val="00A24811"/>
    <w:rsid w:val="00A31066"/>
    <w:rsid w:val="00A32175"/>
    <w:rsid w:val="00A33202"/>
    <w:rsid w:val="00A34FAC"/>
    <w:rsid w:val="00A357DA"/>
    <w:rsid w:val="00A35C9B"/>
    <w:rsid w:val="00A4078E"/>
    <w:rsid w:val="00A4479D"/>
    <w:rsid w:val="00A45284"/>
    <w:rsid w:val="00A464E3"/>
    <w:rsid w:val="00A472CB"/>
    <w:rsid w:val="00A47D47"/>
    <w:rsid w:val="00A52E9A"/>
    <w:rsid w:val="00A54274"/>
    <w:rsid w:val="00A55CB2"/>
    <w:rsid w:val="00A56147"/>
    <w:rsid w:val="00A57C38"/>
    <w:rsid w:val="00A62448"/>
    <w:rsid w:val="00A6563A"/>
    <w:rsid w:val="00A6687D"/>
    <w:rsid w:val="00A71C87"/>
    <w:rsid w:val="00A72F55"/>
    <w:rsid w:val="00A806BE"/>
    <w:rsid w:val="00A83292"/>
    <w:rsid w:val="00A86AAF"/>
    <w:rsid w:val="00A91964"/>
    <w:rsid w:val="00A922CE"/>
    <w:rsid w:val="00A938FC"/>
    <w:rsid w:val="00A946C4"/>
    <w:rsid w:val="00A95340"/>
    <w:rsid w:val="00A958BE"/>
    <w:rsid w:val="00A9640E"/>
    <w:rsid w:val="00AB00F3"/>
    <w:rsid w:val="00AB378F"/>
    <w:rsid w:val="00AB430F"/>
    <w:rsid w:val="00AB4FBA"/>
    <w:rsid w:val="00AB5A3E"/>
    <w:rsid w:val="00AC031B"/>
    <w:rsid w:val="00AC385B"/>
    <w:rsid w:val="00AC3FF5"/>
    <w:rsid w:val="00AC5966"/>
    <w:rsid w:val="00AC641A"/>
    <w:rsid w:val="00AC7B57"/>
    <w:rsid w:val="00AD1C13"/>
    <w:rsid w:val="00AD6341"/>
    <w:rsid w:val="00AE000C"/>
    <w:rsid w:val="00AE4A8B"/>
    <w:rsid w:val="00AE4FC2"/>
    <w:rsid w:val="00AF08F3"/>
    <w:rsid w:val="00AF4E21"/>
    <w:rsid w:val="00AF73A3"/>
    <w:rsid w:val="00AF7D9F"/>
    <w:rsid w:val="00B00A05"/>
    <w:rsid w:val="00B00FC6"/>
    <w:rsid w:val="00B027EE"/>
    <w:rsid w:val="00B04AD7"/>
    <w:rsid w:val="00B050A7"/>
    <w:rsid w:val="00B05A4E"/>
    <w:rsid w:val="00B1718C"/>
    <w:rsid w:val="00B17541"/>
    <w:rsid w:val="00B23B5D"/>
    <w:rsid w:val="00B26918"/>
    <w:rsid w:val="00B27AFA"/>
    <w:rsid w:val="00B30A4D"/>
    <w:rsid w:val="00B31541"/>
    <w:rsid w:val="00B32470"/>
    <w:rsid w:val="00B35952"/>
    <w:rsid w:val="00B37B16"/>
    <w:rsid w:val="00B406E5"/>
    <w:rsid w:val="00B406F5"/>
    <w:rsid w:val="00B522FD"/>
    <w:rsid w:val="00B53281"/>
    <w:rsid w:val="00B55369"/>
    <w:rsid w:val="00B56A92"/>
    <w:rsid w:val="00B601FC"/>
    <w:rsid w:val="00B614E1"/>
    <w:rsid w:val="00B632E1"/>
    <w:rsid w:val="00B65052"/>
    <w:rsid w:val="00B65395"/>
    <w:rsid w:val="00B679B7"/>
    <w:rsid w:val="00B67AE9"/>
    <w:rsid w:val="00B71173"/>
    <w:rsid w:val="00B84508"/>
    <w:rsid w:val="00B84541"/>
    <w:rsid w:val="00B85EB1"/>
    <w:rsid w:val="00B87B49"/>
    <w:rsid w:val="00B92C11"/>
    <w:rsid w:val="00B971F8"/>
    <w:rsid w:val="00B97CEF"/>
    <w:rsid w:val="00B97EB4"/>
    <w:rsid w:val="00BA038B"/>
    <w:rsid w:val="00BA20B8"/>
    <w:rsid w:val="00BA3B93"/>
    <w:rsid w:val="00BA73F9"/>
    <w:rsid w:val="00BA791B"/>
    <w:rsid w:val="00BB30B7"/>
    <w:rsid w:val="00BB4FC1"/>
    <w:rsid w:val="00BB62E6"/>
    <w:rsid w:val="00BC45D1"/>
    <w:rsid w:val="00BD1112"/>
    <w:rsid w:val="00BD2D1D"/>
    <w:rsid w:val="00BD6CFD"/>
    <w:rsid w:val="00BD7EDD"/>
    <w:rsid w:val="00BE05CE"/>
    <w:rsid w:val="00BE1D44"/>
    <w:rsid w:val="00BE78F9"/>
    <w:rsid w:val="00BF353D"/>
    <w:rsid w:val="00BF6E97"/>
    <w:rsid w:val="00C0392E"/>
    <w:rsid w:val="00C05AD5"/>
    <w:rsid w:val="00C06913"/>
    <w:rsid w:val="00C0711A"/>
    <w:rsid w:val="00C12286"/>
    <w:rsid w:val="00C12B93"/>
    <w:rsid w:val="00C14903"/>
    <w:rsid w:val="00C22F9A"/>
    <w:rsid w:val="00C24547"/>
    <w:rsid w:val="00C27459"/>
    <w:rsid w:val="00C33026"/>
    <w:rsid w:val="00C35B02"/>
    <w:rsid w:val="00C36648"/>
    <w:rsid w:val="00C36D8D"/>
    <w:rsid w:val="00C40E9E"/>
    <w:rsid w:val="00C41E5B"/>
    <w:rsid w:val="00C455D1"/>
    <w:rsid w:val="00C4686B"/>
    <w:rsid w:val="00C47128"/>
    <w:rsid w:val="00C52E6A"/>
    <w:rsid w:val="00C534BA"/>
    <w:rsid w:val="00C54478"/>
    <w:rsid w:val="00C619E5"/>
    <w:rsid w:val="00C64531"/>
    <w:rsid w:val="00C65C47"/>
    <w:rsid w:val="00C66BBD"/>
    <w:rsid w:val="00C7460E"/>
    <w:rsid w:val="00C75362"/>
    <w:rsid w:val="00C758FE"/>
    <w:rsid w:val="00C7695A"/>
    <w:rsid w:val="00C81266"/>
    <w:rsid w:val="00C82755"/>
    <w:rsid w:val="00C84390"/>
    <w:rsid w:val="00C85038"/>
    <w:rsid w:val="00C87085"/>
    <w:rsid w:val="00C912E7"/>
    <w:rsid w:val="00C93320"/>
    <w:rsid w:val="00C94CB1"/>
    <w:rsid w:val="00C973C6"/>
    <w:rsid w:val="00CA0B23"/>
    <w:rsid w:val="00CA3F06"/>
    <w:rsid w:val="00CA482F"/>
    <w:rsid w:val="00CA4B86"/>
    <w:rsid w:val="00CA714F"/>
    <w:rsid w:val="00CB5232"/>
    <w:rsid w:val="00CB7E5D"/>
    <w:rsid w:val="00CC183E"/>
    <w:rsid w:val="00CC25F4"/>
    <w:rsid w:val="00CC2869"/>
    <w:rsid w:val="00CC2B0A"/>
    <w:rsid w:val="00CC2F97"/>
    <w:rsid w:val="00CC3DE6"/>
    <w:rsid w:val="00CC577F"/>
    <w:rsid w:val="00CC678F"/>
    <w:rsid w:val="00CD37BA"/>
    <w:rsid w:val="00CD4412"/>
    <w:rsid w:val="00CE14DE"/>
    <w:rsid w:val="00CF04B3"/>
    <w:rsid w:val="00CF1DA4"/>
    <w:rsid w:val="00CF32C4"/>
    <w:rsid w:val="00CF35A9"/>
    <w:rsid w:val="00CF4D0A"/>
    <w:rsid w:val="00D065E5"/>
    <w:rsid w:val="00D101B2"/>
    <w:rsid w:val="00D15910"/>
    <w:rsid w:val="00D16463"/>
    <w:rsid w:val="00D16A83"/>
    <w:rsid w:val="00D21786"/>
    <w:rsid w:val="00D23346"/>
    <w:rsid w:val="00D246D7"/>
    <w:rsid w:val="00D25AD9"/>
    <w:rsid w:val="00D26041"/>
    <w:rsid w:val="00D27CC7"/>
    <w:rsid w:val="00D27D0C"/>
    <w:rsid w:val="00D305D3"/>
    <w:rsid w:val="00D34A48"/>
    <w:rsid w:val="00D36F7F"/>
    <w:rsid w:val="00D40CBD"/>
    <w:rsid w:val="00D417BE"/>
    <w:rsid w:val="00D4351B"/>
    <w:rsid w:val="00D4409A"/>
    <w:rsid w:val="00D5160E"/>
    <w:rsid w:val="00D5346A"/>
    <w:rsid w:val="00D5373B"/>
    <w:rsid w:val="00D54489"/>
    <w:rsid w:val="00D5552C"/>
    <w:rsid w:val="00D56BE8"/>
    <w:rsid w:val="00D571A1"/>
    <w:rsid w:val="00D57335"/>
    <w:rsid w:val="00D60E1A"/>
    <w:rsid w:val="00D6371D"/>
    <w:rsid w:val="00D64638"/>
    <w:rsid w:val="00D723CB"/>
    <w:rsid w:val="00D837F8"/>
    <w:rsid w:val="00D83903"/>
    <w:rsid w:val="00D8519C"/>
    <w:rsid w:val="00D860EE"/>
    <w:rsid w:val="00D90DC6"/>
    <w:rsid w:val="00D92392"/>
    <w:rsid w:val="00D92B12"/>
    <w:rsid w:val="00D951AD"/>
    <w:rsid w:val="00DA01C8"/>
    <w:rsid w:val="00DA2571"/>
    <w:rsid w:val="00DA340C"/>
    <w:rsid w:val="00DA68AA"/>
    <w:rsid w:val="00DA7E6C"/>
    <w:rsid w:val="00DB0221"/>
    <w:rsid w:val="00DB0D0F"/>
    <w:rsid w:val="00DB1531"/>
    <w:rsid w:val="00DB206F"/>
    <w:rsid w:val="00DB2493"/>
    <w:rsid w:val="00DB58CD"/>
    <w:rsid w:val="00DB68BD"/>
    <w:rsid w:val="00DB71B4"/>
    <w:rsid w:val="00DC134F"/>
    <w:rsid w:val="00DC174D"/>
    <w:rsid w:val="00DC2293"/>
    <w:rsid w:val="00DC36A0"/>
    <w:rsid w:val="00DC7BB0"/>
    <w:rsid w:val="00DD1990"/>
    <w:rsid w:val="00DD4AC5"/>
    <w:rsid w:val="00DD5C02"/>
    <w:rsid w:val="00DD7085"/>
    <w:rsid w:val="00DE3437"/>
    <w:rsid w:val="00DE3A4A"/>
    <w:rsid w:val="00DE4BA1"/>
    <w:rsid w:val="00DF13F2"/>
    <w:rsid w:val="00DF21E7"/>
    <w:rsid w:val="00DF2717"/>
    <w:rsid w:val="00DF77C1"/>
    <w:rsid w:val="00E0120E"/>
    <w:rsid w:val="00E035C0"/>
    <w:rsid w:val="00E061D7"/>
    <w:rsid w:val="00E11462"/>
    <w:rsid w:val="00E11503"/>
    <w:rsid w:val="00E15C9C"/>
    <w:rsid w:val="00E16258"/>
    <w:rsid w:val="00E21A79"/>
    <w:rsid w:val="00E21AD0"/>
    <w:rsid w:val="00E245E9"/>
    <w:rsid w:val="00E274B3"/>
    <w:rsid w:val="00E32417"/>
    <w:rsid w:val="00E331E3"/>
    <w:rsid w:val="00E34ABA"/>
    <w:rsid w:val="00E34DE0"/>
    <w:rsid w:val="00E37152"/>
    <w:rsid w:val="00E404D0"/>
    <w:rsid w:val="00E42AB3"/>
    <w:rsid w:val="00E45C20"/>
    <w:rsid w:val="00E46DCA"/>
    <w:rsid w:val="00E504AD"/>
    <w:rsid w:val="00E51FB6"/>
    <w:rsid w:val="00E54C95"/>
    <w:rsid w:val="00E64F59"/>
    <w:rsid w:val="00E679D5"/>
    <w:rsid w:val="00E707F7"/>
    <w:rsid w:val="00E70B22"/>
    <w:rsid w:val="00E71979"/>
    <w:rsid w:val="00E7274E"/>
    <w:rsid w:val="00E732EB"/>
    <w:rsid w:val="00E85D60"/>
    <w:rsid w:val="00E86479"/>
    <w:rsid w:val="00E90771"/>
    <w:rsid w:val="00E90D76"/>
    <w:rsid w:val="00E91118"/>
    <w:rsid w:val="00E93194"/>
    <w:rsid w:val="00E938F9"/>
    <w:rsid w:val="00EA7AF4"/>
    <w:rsid w:val="00EB1B8B"/>
    <w:rsid w:val="00EB274E"/>
    <w:rsid w:val="00EB37E8"/>
    <w:rsid w:val="00EB73A8"/>
    <w:rsid w:val="00EC52E0"/>
    <w:rsid w:val="00ED686D"/>
    <w:rsid w:val="00EE315F"/>
    <w:rsid w:val="00EE66B4"/>
    <w:rsid w:val="00EE73BF"/>
    <w:rsid w:val="00EF10E3"/>
    <w:rsid w:val="00EF177F"/>
    <w:rsid w:val="00EF56BF"/>
    <w:rsid w:val="00F00D1C"/>
    <w:rsid w:val="00F02C9C"/>
    <w:rsid w:val="00F10FFC"/>
    <w:rsid w:val="00F11546"/>
    <w:rsid w:val="00F1194D"/>
    <w:rsid w:val="00F12846"/>
    <w:rsid w:val="00F14132"/>
    <w:rsid w:val="00F17302"/>
    <w:rsid w:val="00F22B11"/>
    <w:rsid w:val="00F27AF0"/>
    <w:rsid w:val="00F27AF5"/>
    <w:rsid w:val="00F30B21"/>
    <w:rsid w:val="00F33EC1"/>
    <w:rsid w:val="00F42772"/>
    <w:rsid w:val="00F44F9F"/>
    <w:rsid w:val="00F46498"/>
    <w:rsid w:val="00F51E7A"/>
    <w:rsid w:val="00F56B72"/>
    <w:rsid w:val="00F576A6"/>
    <w:rsid w:val="00F57D67"/>
    <w:rsid w:val="00F60E6F"/>
    <w:rsid w:val="00F610B1"/>
    <w:rsid w:val="00F63F0D"/>
    <w:rsid w:val="00F64105"/>
    <w:rsid w:val="00F76255"/>
    <w:rsid w:val="00F8112C"/>
    <w:rsid w:val="00F811BA"/>
    <w:rsid w:val="00F82707"/>
    <w:rsid w:val="00F855E5"/>
    <w:rsid w:val="00F906A3"/>
    <w:rsid w:val="00F912F7"/>
    <w:rsid w:val="00F91617"/>
    <w:rsid w:val="00FA10FC"/>
    <w:rsid w:val="00FA2879"/>
    <w:rsid w:val="00FA3239"/>
    <w:rsid w:val="00FA3BB8"/>
    <w:rsid w:val="00FA720F"/>
    <w:rsid w:val="00FB3E6E"/>
    <w:rsid w:val="00FB3E7A"/>
    <w:rsid w:val="00FB4F4A"/>
    <w:rsid w:val="00FB5A8C"/>
    <w:rsid w:val="00FB79A8"/>
    <w:rsid w:val="00FB7B54"/>
    <w:rsid w:val="00FC1D33"/>
    <w:rsid w:val="00FC1F9F"/>
    <w:rsid w:val="00FC2065"/>
    <w:rsid w:val="00FC24E0"/>
    <w:rsid w:val="00FC54C1"/>
    <w:rsid w:val="00FC5A73"/>
    <w:rsid w:val="00FC5ED4"/>
    <w:rsid w:val="00FC6098"/>
    <w:rsid w:val="00FC71D0"/>
    <w:rsid w:val="00FC7E64"/>
    <w:rsid w:val="00FD118C"/>
    <w:rsid w:val="00FD4809"/>
    <w:rsid w:val="00FE1533"/>
    <w:rsid w:val="00FE3CC0"/>
    <w:rsid w:val="00FE66AF"/>
    <w:rsid w:val="00FF1405"/>
    <w:rsid w:val="00FF4F62"/>
    <w:rsid w:val="00FF537A"/>
    <w:rsid w:val="00FF7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8"/>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3"/>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ind w:left="720"/>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7"/>
      </w:numPr>
      <w:spacing w:after="0"/>
      <w:ind w:left="0"/>
    </w:pPr>
  </w:style>
  <w:style w:type="paragraph" w:customStyle="1" w:styleId="ppFigureCaption">
    <w:name w:val="pp Figure Caption"/>
    <w:basedOn w:val="Normal"/>
    <w:next w:val="ppBodyText"/>
    <w:qFormat/>
    <w:rsid w:val="002573C3"/>
    <w:pPr>
      <w:numPr>
        <w:ilvl w:val="1"/>
        <w:numId w:val="6"/>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8"/>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10"/>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semiHidden/>
    <w:unhideWhenUsed/>
    <w:rsid w:val="002573C3"/>
    <w:pPr>
      <w:tabs>
        <w:tab w:val="center" w:pos="4680"/>
        <w:tab w:val="right" w:pos="9360"/>
      </w:tabs>
    </w:pPr>
  </w:style>
  <w:style w:type="character" w:customStyle="1" w:styleId="HeaderChar">
    <w:name w:val="Header Char"/>
    <w:basedOn w:val="DefaultParagraphFont"/>
    <w:link w:val="Header"/>
    <w:uiPriority w:val="99"/>
    <w:semiHidden/>
    <w:rsid w:val="002573C3"/>
    <w:rPr>
      <w:rFonts w:eastAsiaTheme="minorEastAsia"/>
      <w:lang w:bidi="en-US"/>
    </w:rPr>
  </w:style>
  <w:style w:type="paragraph" w:styleId="Footer">
    <w:name w:val="footer"/>
    <w:basedOn w:val="Normal"/>
    <w:link w:val="FooterChar"/>
    <w:uiPriority w:val="99"/>
    <w:semiHidden/>
    <w:unhideWhenUsed/>
    <w:rsid w:val="002573C3"/>
    <w:pPr>
      <w:tabs>
        <w:tab w:val="center" w:pos="4680"/>
        <w:tab w:val="right" w:pos="9360"/>
      </w:tabs>
    </w:pPr>
  </w:style>
  <w:style w:type="character" w:customStyle="1" w:styleId="FooterChar">
    <w:name w:val="Footer Char"/>
    <w:basedOn w:val="DefaultParagraphFont"/>
    <w:link w:val="Footer"/>
    <w:uiPriority w:val="99"/>
    <w:semiHidden/>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99447325">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8815440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ECF-code\ECF\Templates\Lab\Lab.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EA21E6EA2410FA326A29C7EBBF954"/>
        <w:category>
          <w:name w:val="General"/>
          <w:gallery w:val="placeholder"/>
        </w:category>
        <w:types>
          <w:type w:val="bbPlcHdr"/>
        </w:types>
        <w:behaviors>
          <w:behavior w:val="content"/>
        </w:behaviors>
        <w:guid w:val="{58461FB9-2EFC-4671-9DF6-17B2A61CF982}"/>
      </w:docPartPr>
      <w:docPartBody>
        <w:p w:rsidR="00540E07" w:rsidRDefault="00D2519E">
          <w:pPr>
            <w:pStyle w:val="925EA21E6EA2410FA326A29C7EBBF954"/>
          </w:pPr>
          <w:r w:rsidRPr="00C53E08">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C01FC33C-380B-4964-A3F9-3CBDFC0A5B2C}"/>
      </w:docPartPr>
      <w:docPartBody>
        <w:p w:rsidR="00090D13" w:rsidRDefault="00D20FDB">
          <w:r w:rsidRPr="003C525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D2519E"/>
    <w:rsid w:val="00090D13"/>
    <w:rsid w:val="000D2C03"/>
    <w:rsid w:val="0025020E"/>
    <w:rsid w:val="00271C07"/>
    <w:rsid w:val="00362528"/>
    <w:rsid w:val="003B120E"/>
    <w:rsid w:val="003D5FAD"/>
    <w:rsid w:val="00431427"/>
    <w:rsid w:val="00466AF7"/>
    <w:rsid w:val="004E6BC7"/>
    <w:rsid w:val="00540E07"/>
    <w:rsid w:val="00576D05"/>
    <w:rsid w:val="005E0674"/>
    <w:rsid w:val="00654E66"/>
    <w:rsid w:val="00673C38"/>
    <w:rsid w:val="007B288C"/>
    <w:rsid w:val="00840888"/>
    <w:rsid w:val="00854641"/>
    <w:rsid w:val="008B372D"/>
    <w:rsid w:val="00905241"/>
    <w:rsid w:val="00927E98"/>
    <w:rsid w:val="009A369C"/>
    <w:rsid w:val="00A1681B"/>
    <w:rsid w:val="00B57C31"/>
    <w:rsid w:val="00BD0110"/>
    <w:rsid w:val="00C553DB"/>
    <w:rsid w:val="00C70A2F"/>
    <w:rsid w:val="00D17BE9"/>
    <w:rsid w:val="00D20FDB"/>
    <w:rsid w:val="00D2519E"/>
    <w:rsid w:val="00D3268C"/>
    <w:rsid w:val="00EF403F"/>
    <w:rsid w:val="00F13841"/>
    <w:rsid w:val="00F247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0FDB"/>
    <w:rPr>
      <w:color w:val="808080"/>
    </w:rPr>
  </w:style>
  <w:style w:type="paragraph" w:customStyle="1" w:styleId="925EA21E6EA2410FA326A29C7EBBF954">
    <w:name w:val="925EA21E6EA2410FA326A29C7EBBF954"/>
    <w:rsid w:val="00540E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8 8 5 d 7 0 e - 0 2 6 3 - 4 3 2 c - b d d e - 2 6 6 6 3 6 e 2 2 7 e 8 "   t i t l e = " O v e r v i e w "   s t y l e = " T o p i c " / >  
     < t o p i c   i d = " 5 3 9 2 5 c 7 5 - 0 b 3 3 - 4 e 2 8 - a 6 1 f - 5 0 a 3 6 7 b 1 1 7 3 7 "   t i t l e = " E x e r c i s e   1 :   A d d   a n   A p p l i c a t i o n   B a r "   s t y l e = " T o p i c " / >  
     < t o p i c   i d = " 8 9 7 d c 6 7 4 - 3 1 5 1 - 4 2 6 8 - 8 2 a 1 - e a b 5 f 6 0 a 7 c 0 3 "   t i t l e = " E x e r c i s e   2 :   A d d   P h o t o   C a p t u r e "   s t y l e = " T o p i c " / >  
     < t o p i c   i d = " 4 6 1 3 e 4 b 4 - a 5 e 5 - 4 f 9 7 - a 4 7 3 - a 8 5 e 1 6 9 f d 7 c 1 "   t i t l e = " E x e r c i s e   3 :   A d d   V i d e o   C a p t u r e "   s t y l e = " T o p i c " / >  
     < t o p i c   i d = " d f c e 7 b a 9 - 3 8 7 5 - 4 8 6 1 - b 8 2 e - 3 6 1 7 d 8 7 f f 6 e 0 " 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43FEA-89D9-406D-B6C1-4D4FA5301606}">
  <ds:schemaRefs>
    <ds:schemaRef ds:uri="http://www.w3.org/2001/XMLSchema"/>
  </ds:schemaRefs>
</ds:datastoreItem>
</file>

<file path=customXml/itemProps2.xml><?xml version="1.0" encoding="utf-8"?>
<ds:datastoreItem xmlns:ds="http://schemas.openxmlformats.org/officeDocument/2006/customXml" ds:itemID="{C49BA932-5FE8-4A3D-AA8B-3194249B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Lab.dotx</Template>
  <TotalTime>863</TotalTime>
  <Pages>11</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Damiani</dc:creator>
  <cp:lastModifiedBy>OMERONI</cp:lastModifiedBy>
  <cp:revision>330</cp:revision>
  <dcterms:created xsi:type="dcterms:W3CDTF">2009-01-27T14:02:00Z</dcterms:created>
  <dcterms:modified xsi:type="dcterms:W3CDTF">2012-06-19T21:14:00Z</dcterms:modified>
</cp:coreProperties>
</file>